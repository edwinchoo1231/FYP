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733" w:rsidRDefault="001C1733" w:rsidP="001C1733">
      <w:pPr>
        <w:spacing w:after="0" w:line="240" w:lineRule="auto"/>
        <w:ind w:right="-432"/>
        <w:jc w:val="center"/>
        <w:rPr>
          <w:rFonts w:ascii="Times New Roman" w:hAnsi="Times New Roman" w:cs="Times New Roman"/>
          <w:sz w:val="36"/>
          <w:szCs w:val="36"/>
        </w:rPr>
      </w:pPr>
    </w:p>
    <w:p w:rsidR="00273809" w:rsidRPr="001C1733" w:rsidRDefault="00273809" w:rsidP="001C1733">
      <w:pPr>
        <w:spacing w:after="0" w:line="240" w:lineRule="auto"/>
        <w:ind w:right="-432"/>
        <w:jc w:val="center"/>
        <w:rPr>
          <w:rFonts w:ascii="Times New Roman" w:hAnsi="Times New Roman" w:cs="Times New Roman"/>
          <w:sz w:val="36"/>
          <w:szCs w:val="36"/>
        </w:rPr>
      </w:pPr>
    </w:p>
    <w:p w:rsidR="001C1733" w:rsidRPr="001C1733" w:rsidRDefault="001C1733" w:rsidP="001C1733">
      <w:pPr>
        <w:spacing w:after="0" w:line="420" w:lineRule="exact"/>
        <w:ind w:right="-432"/>
        <w:rPr>
          <w:rFonts w:ascii="Times New Roman" w:eastAsia="宋体" w:hAnsi="Times New Roman" w:cs="Times New Roman"/>
          <w:sz w:val="26"/>
          <w:szCs w:val="26"/>
          <w:lang w:eastAsia="en-US"/>
        </w:rPr>
      </w:pPr>
    </w:p>
    <w:p w:rsidR="001C1733" w:rsidRPr="001C1733" w:rsidRDefault="00273809" w:rsidP="001C1733">
      <w:pPr>
        <w:tabs>
          <w:tab w:val="left" w:pos="0"/>
        </w:tabs>
        <w:spacing w:after="0" w:line="420" w:lineRule="exact"/>
        <w:ind w:right="-432"/>
        <w:jc w:val="center"/>
        <w:rPr>
          <w:rFonts w:ascii="Times New Roman" w:eastAsia="Calibri" w:hAnsi="Times New Roman" w:cs="Times New Roman"/>
          <w:position w:val="-1"/>
          <w:sz w:val="36"/>
          <w:szCs w:val="36"/>
          <w:lang w:eastAsia="en-US"/>
        </w:rPr>
      </w:pPr>
      <w:r w:rsidRPr="00273809">
        <w:rPr>
          <w:rFonts w:ascii="Times New Roman" w:hAnsi="Times New Roman" w:cs="Times New Roman"/>
          <w:sz w:val="36"/>
          <w:szCs w:val="24"/>
        </w:rPr>
        <w:t>EV CAR RIDE-SHARING SYSTEM IN UPM SERDANG CAMPUS</w:t>
      </w:r>
      <w:r w:rsidR="001C1733" w:rsidRPr="001C1733">
        <w:rPr>
          <w:rFonts w:ascii="Times New Roman" w:eastAsia="Calibri" w:hAnsi="Times New Roman" w:cs="Times New Roman"/>
          <w:position w:val="-1"/>
          <w:sz w:val="48"/>
          <w:szCs w:val="36"/>
          <w:lang w:eastAsia="en-US"/>
        </w:rPr>
        <w:t xml:space="preserve"> </w:t>
      </w: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Default="001C1733"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Pr="001C1733" w:rsidRDefault="00273809"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Default="00273809" w:rsidP="001C1733">
      <w:pPr>
        <w:spacing w:before="9" w:after="0" w:line="240" w:lineRule="auto"/>
        <w:ind w:right="-432"/>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CHOO HONG YEE</w:t>
      </w:r>
    </w:p>
    <w:p w:rsidR="00273809" w:rsidRPr="001C1733" w:rsidRDefault="00273809" w:rsidP="001C1733">
      <w:pPr>
        <w:spacing w:before="9" w:after="0" w:line="240" w:lineRule="auto"/>
        <w:ind w:right="-432"/>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179435</w:t>
      </w:r>
    </w:p>
    <w:p w:rsidR="001C1733" w:rsidRPr="001C1733" w:rsidRDefault="001C1733" w:rsidP="001C1733">
      <w:pPr>
        <w:spacing w:before="9" w:after="0" w:line="240" w:lineRule="auto"/>
        <w:ind w:right="-432"/>
        <w:rPr>
          <w:rFonts w:ascii="Times New Roman" w:eastAsia="Cambria" w:hAnsi="Times New Roman" w:cs="Times New Roman"/>
          <w:sz w:val="36"/>
          <w:szCs w:val="36"/>
          <w:lang w:eastAsia="en-US"/>
        </w:rPr>
      </w:pPr>
    </w:p>
    <w:p w:rsidR="001C1733" w:rsidRPr="001C1733" w:rsidRDefault="001C1733" w:rsidP="001C1733">
      <w:pPr>
        <w:rPr>
          <w:rFonts w:ascii="Times New Roman" w:eastAsia="Cambria" w:hAnsi="Times New Roman" w:cs="Times New Roman"/>
          <w:sz w:val="36"/>
          <w:szCs w:val="36"/>
          <w:lang w:eastAsia="en-US"/>
        </w:rPr>
      </w:pPr>
    </w:p>
    <w:p w:rsidR="001C1733" w:rsidRDefault="001C1733" w:rsidP="001C1733">
      <w:pPr>
        <w:rPr>
          <w:rFonts w:ascii="Times New Roman" w:eastAsia="Cambria" w:hAnsi="Times New Roman" w:cs="Times New Roman"/>
          <w:sz w:val="32"/>
          <w:szCs w:val="36"/>
          <w:lang w:eastAsia="en-US"/>
        </w:rPr>
      </w:pPr>
    </w:p>
    <w:p w:rsidR="00273809" w:rsidRDefault="00273809" w:rsidP="001C1733">
      <w:pPr>
        <w:rPr>
          <w:rFonts w:ascii="Times New Roman" w:eastAsia="Cambria" w:hAnsi="Times New Roman" w:cs="Times New Roman"/>
          <w:sz w:val="32"/>
          <w:szCs w:val="36"/>
          <w:lang w:eastAsia="en-US"/>
        </w:rPr>
      </w:pPr>
    </w:p>
    <w:p w:rsidR="00273809" w:rsidRDefault="00273809" w:rsidP="001C1733">
      <w:pPr>
        <w:rPr>
          <w:rFonts w:ascii="Times New Roman" w:eastAsia="Cambria" w:hAnsi="Times New Roman" w:cs="Times New Roman"/>
          <w:sz w:val="32"/>
          <w:szCs w:val="36"/>
          <w:lang w:eastAsia="en-US"/>
        </w:rPr>
      </w:pP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BACHELOR OF ENGINEERING</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(COMPUTER AND COMMUNICATION SYSTEMS)</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FACULTY OF ENGINEERING</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UNIVERSITI PUTRA MALAYSIA</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SERDANG, SELANGOR</w:t>
      </w:r>
    </w:p>
    <w:p w:rsidR="00273809" w:rsidRP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2018</w:t>
      </w:r>
    </w:p>
    <w:p w:rsidR="00273809" w:rsidRDefault="00273809" w:rsidP="001C1733">
      <w:pPr>
        <w:rPr>
          <w:rFonts w:ascii="Times New Roman" w:eastAsia="Cambria" w:hAnsi="Times New Roman" w:cs="Times New Roman"/>
          <w:sz w:val="32"/>
          <w:szCs w:val="36"/>
          <w:lang w:eastAsia="en-US"/>
        </w:rPr>
      </w:pPr>
    </w:p>
    <w:p w:rsidR="00273809" w:rsidRPr="001C1733" w:rsidRDefault="00273809" w:rsidP="00273809">
      <w:pPr>
        <w:jc w:val="center"/>
        <w:rPr>
          <w:rFonts w:ascii="Times New Roman" w:eastAsia="Cambria" w:hAnsi="Times New Roman" w:cs="Times New Roman"/>
          <w:sz w:val="32"/>
          <w:szCs w:val="36"/>
          <w:lang w:eastAsia="en-US"/>
        </w:rPr>
      </w:pPr>
    </w:p>
    <w:p w:rsidR="001C1733" w:rsidRPr="001C1733" w:rsidRDefault="001C1733" w:rsidP="00273809">
      <w:pPr>
        <w:jc w:val="center"/>
        <w:rPr>
          <w:rFonts w:ascii="Times New Roman" w:eastAsia="Cambria" w:hAnsi="Times New Roman" w:cs="Times New Roman"/>
          <w:sz w:val="32"/>
          <w:szCs w:val="36"/>
          <w:lang w:eastAsia="en-US"/>
        </w:rPr>
      </w:pPr>
    </w:p>
    <w:p w:rsidR="001C1733" w:rsidRPr="001C1733" w:rsidRDefault="001C1733" w:rsidP="00273809">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t>TABLE OF CONTENTS</w:t>
      </w:r>
    </w:p>
    <w:tbl>
      <w:tblPr>
        <w:tblStyle w:val="TableGrid1"/>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0"/>
        <w:gridCol w:w="1283"/>
      </w:tblGrid>
      <w:tr w:rsidR="00FC10EF" w:rsidRPr="001C1733" w:rsidTr="00F8155D">
        <w:tc>
          <w:tcPr>
            <w:tcW w:w="7330" w:type="dxa"/>
          </w:tcPr>
          <w:p w:rsidR="00FC10EF" w:rsidRPr="00760C84" w:rsidRDefault="00760C84" w:rsidP="001C1733">
            <w:pPr>
              <w:spacing w:line="360" w:lineRule="auto"/>
              <w:jc w:val="both"/>
              <w:rPr>
                <w:rFonts w:ascii="Times New Roman" w:hAnsi="Times New Roman" w:cs="Times New Roman"/>
                <w:b/>
                <w:sz w:val="24"/>
                <w:szCs w:val="24"/>
                <w:u w:val="single"/>
              </w:rPr>
            </w:pPr>
            <w:r w:rsidRPr="00760C84">
              <w:rPr>
                <w:rFonts w:ascii="Times New Roman" w:hAnsi="Times New Roman" w:cs="Times New Roman"/>
                <w:b/>
                <w:sz w:val="24"/>
                <w:szCs w:val="24"/>
                <w:u w:val="single"/>
              </w:rPr>
              <w:t>Content</w:t>
            </w:r>
          </w:p>
        </w:tc>
        <w:tc>
          <w:tcPr>
            <w:tcW w:w="1283" w:type="dxa"/>
          </w:tcPr>
          <w:p w:rsidR="00FC10EF" w:rsidRPr="00760C84" w:rsidRDefault="00760C84" w:rsidP="00542EA9">
            <w:pPr>
              <w:spacing w:line="360" w:lineRule="auto"/>
              <w:jc w:val="both"/>
              <w:rPr>
                <w:rFonts w:ascii="Times New Roman" w:hAnsi="Times New Roman" w:cs="Times New Roman"/>
                <w:b/>
                <w:sz w:val="24"/>
                <w:szCs w:val="24"/>
                <w:u w:val="single"/>
              </w:rPr>
            </w:pPr>
            <w:r w:rsidRPr="00760C84">
              <w:rPr>
                <w:rFonts w:ascii="Times New Roman" w:hAnsi="Times New Roman" w:cs="Times New Roman"/>
                <w:b/>
                <w:sz w:val="24"/>
                <w:szCs w:val="24"/>
                <w:u w:val="single"/>
              </w:rPr>
              <w:t xml:space="preserve">Page </w:t>
            </w:r>
          </w:p>
        </w:tc>
      </w:tr>
      <w:tr w:rsidR="00FC10EF" w:rsidRPr="001C1733" w:rsidTr="00F8155D">
        <w:trPr>
          <w:trHeight w:val="436"/>
        </w:trPr>
        <w:tc>
          <w:tcPr>
            <w:tcW w:w="7330" w:type="dxa"/>
          </w:tcPr>
          <w:p w:rsidR="00FC10EF" w:rsidRPr="001C1733" w:rsidRDefault="00FC10EF" w:rsidP="001C1733">
            <w:pPr>
              <w:jc w:val="both"/>
              <w:rPr>
                <w:rFonts w:ascii="Times New Roman" w:hAnsi="Times New Roman" w:cs="Times New Roman"/>
                <w:b/>
                <w:sz w:val="24"/>
                <w:szCs w:val="24"/>
              </w:rPr>
            </w:pPr>
            <w:r w:rsidRPr="001C1733">
              <w:rPr>
                <w:rFonts w:ascii="Times New Roman" w:hAnsi="Times New Roman" w:cs="Times New Roman"/>
                <w:b/>
                <w:sz w:val="24"/>
                <w:szCs w:val="24"/>
              </w:rPr>
              <w:t>TABLE OF CONTENTS</w:t>
            </w:r>
          </w:p>
        </w:tc>
        <w:tc>
          <w:tcPr>
            <w:tcW w:w="1283" w:type="dxa"/>
          </w:tcPr>
          <w:p w:rsidR="00FC10EF" w:rsidRPr="001C1733" w:rsidRDefault="00FC10EF" w:rsidP="001C1733">
            <w:pPr>
              <w:jc w:val="both"/>
              <w:rPr>
                <w:rFonts w:ascii="Times New Roman" w:hAnsi="Times New Roman" w:cs="Times New Roman"/>
                <w:b/>
                <w:sz w:val="24"/>
                <w:szCs w:val="24"/>
              </w:rPr>
            </w:pPr>
            <w:r w:rsidRPr="001C1733">
              <w:rPr>
                <w:rFonts w:ascii="Times New Roman" w:hAnsi="Times New Roman" w:cs="Times New Roman"/>
                <w:b/>
                <w:sz w:val="24"/>
                <w:szCs w:val="24"/>
              </w:rPr>
              <w:t>1</w:t>
            </w:r>
          </w:p>
        </w:tc>
      </w:tr>
      <w:tr w:rsidR="00FC10EF" w:rsidRPr="001C1733" w:rsidTr="00F8155D">
        <w:trPr>
          <w:trHeight w:val="436"/>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LIST OF </w:t>
            </w:r>
            <w:r w:rsidRPr="00FC10EF">
              <w:rPr>
                <w:rFonts w:ascii="Times New Roman" w:hAnsi="Times New Roman" w:cs="Times New Roman"/>
                <w:b/>
                <w:sz w:val="24"/>
                <w:szCs w:val="24"/>
              </w:rPr>
              <w:t>TABLES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FC10EF" w:rsidRPr="001C1733" w:rsidTr="00F8155D">
        <w:trPr>
          <w:trHeight w:val="436"/>
        </w:trPr>
        <w:tc>
          <w:tcPr>
            <w:tcW w:w="7330" w:type="dxa"/>
          </w:tcPr>
          <w:p w:rsidR="00FC10EF" w:rsidRPr="001C1733" w:rsidRDefault="00FC10EF" w:rsidP="00FC10E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LIST OF </w:t>
            </w:r>
            <w:r w:rsidRPr="00FC10EF">
              <w:rPr>
                <w:rFonts w:ascii="Times New Roman" w:hAnsi="Times New Roman" w:cs="Times New Roman"/>
                <w:b/>
                <w:sz w:val="24"/>
                <w:szCs w:val="24"/>
              </w:rPr>
              <w:t>FIGURES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FC10EF" w:rsidRPr="001C1733" w:rsidTr="00F8155D">
        <w:trPr>
          <w:trHeight w:val="436"/>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LIST OF ABBREVIATIONS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FC10EF" w:rsidRPr="001C1733" w:rsidTr="00F8155D">
        <w:trPr>
          <w:trHeight w:val="2150"/>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1:</w:t>
            </w:r>
            <w:r w:rsidRPr="001C1733">
              <w:rPr>
                <w:rFonts w:ascii="Times New Roman" w:hAnsi="Times New Roman" w:cs="Times New Roman"/>
                <w:b/>
                <w:sz w:val="24"/>
                <w:szCs w:val="24"/>
              </w:rPr>
              <w:t>INTRODUCTION</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tblGrid>
            <w:tr w:rsidR="00FC10EF" w:rsidRPr="001C1733" w:rsidTr="00F8155D">
              <w:trPr>
                <w:trHeight w:val="287"/>
              </w:trPr>
              <w:tc>
                <w:tcPr>
                  <w:tcW w:w="4555" w:type="dxa"/>
                </w:tcPr>
                <w:p w:rsidR="00FC10EF" w:rsidRPr="001C1733"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1.1 Project Background</w:t>
                  </w:r>
                </w:p>
              </w:tc>
            </w:tr>
            <w:tr w:rsidR="00FC10EF" w:rsidRPr="001C1733" w:rsidTr="00F8155D">
              <w:trPr>
                <w:trHeight w:val="269"/>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1.2 </w:t>
                  </w:r>
                  <w:r>
                    <w:rPr>
                      <w:rFonts w:ascii="Times New Roman" w:hAnsi="Times New Roman" w:cs="Times New Roman"/>
                      <w:sz w:val="24"/>
                      <w:szCs w:val="24"/>
                    </w:rPr>
                    <w:t>Problem Statement</w:t>
                  </w:r>
                </w:p>
              </w:tc>
            </w:tr>
            <w:tr w:rsidR="00FC10EF" w:rsidRPr="001C1733" w:rsidTr="00F8155D">
              <w:trPr>
                <w:trHeight w:val="341"/>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1.3 </w:t>
                  </w:r>
                  <w:r>
                    <w:rPr>
                      <w:rFonts w:ascii="Times New Roman" w:hAnsi="Times New Roman" w:cs="Times New Roman"/>
                      <w:sz w:val="24"/>
                      <w:szCs w:val="24"/>
                    </w:rPr>
                    <w:t>Aim and Objectives</w:t>
                  </w:r>
                </w:p>
              </w:tc>
            </w:tr>
            <w:tr w:rsidR="00FC10EF" w:rsidRPr="001C1733" w:rsidTr="00F8155D">
              <w:trPr>
                <w:trHeight w:val="368"/>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1.4 Project </w:t>
                  </w:r>
                  <w:r>
                    <w:rPr>
                      <w:rFonts w:ascii="Times New Roman" w:hAnsi="Times New Roman" w:cs="Times New Roman"/>
                      <w:sz w:val="24"/>
                      <w:szCs w:val="24"/>
                    </w:rPr>
                    <w:t>Scope</w:t>
                  </w:r>
                </w:p>
              </w:tc>
            </w:tr>
            <w:tr w:rsidR="00FC10EF" w:rsidRPr="001C1733" w:rsidTr="00F8155D">
              <w:trPr>
                <w:trHeight w:val="368"/>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1.5 Report Outline</w:t>
                  </w:r>
                </w:p>
              </w:tc>
            </w:tr>
          </w:tbl>
          <w:p w:rsidR="00FC10EF" w:rsidRPr="001C1733" w:rsidRDefault="00FC10EF" w:rsidP="001C1733">
            <w:pPr>
              <w:spacing w:line="360" w:lineRule="auto"/>
              <w:jc w:val="both"/>
              <w:rPr>
                <w:rFonts w:ascii="Times New Roman" w:hAnsi="Times New Roman" w:cs="Times New Roman"/>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FC10EF" w:rsidRPr="001C1733">
              <w:rPr>
                <w:rFonts w:ascii="Times New Roman" w:hAnsi="Times New Roman" w:cs="Times New Roman"/>
                <w:sz w:val="24"/>
                <w:szCs w:val="24"/>
              </w:rPr>
              <w:t xml:space="preserve"> </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FC10EF"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FC10EF" w:rsidRPr="001C1733" w:rsidTr="00F8155D">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 LITERATURE REVIEW</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8"/>
            </w:tblGrid>
            <w:tr w:rsidR="00FC10EF" w:rsidRPr="001C1733" w:rsidTr="00F8155D">
              <w:trPr>
                <w:trHeight w:val="350"/>
              </w:trPr>
              <w:tc>
                <w:tcPr>
                  <w:tcW w:w="6878"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2.1 </w:t>
                  </w:r>
                  <w:r>
                    <w:rPr>
                      <w:rFonts w:ascii="Times New Roman" w:hAnsi="Times New Roman" w:cs="Times New Roman"/>
                      <w:sz w:val="24"/>
                      <w:szCs w:val="24"/>
                    </w:rPr>
                    <w:t>Introduction</w:t>
                  </w:r>
                </w:p>
              </w:tc>
            </w:tr>
            <w:tr w:rsidR="00FC10EF" w:rsidRPr="001C1733" w:rsidTr="00F8155D">
              <w:trPr>
                <w:trHeight w:val="287"/>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2.2 </w:t>
                  </w:r>
                  <w:r>
                    <w:rPr>
                      <w:rFonts w:ascii="Times New Roman" w:hAnsi="Times New Roman" w:cs="Times New Roman"/>
                      <w:sz w:val="24"/>
                      <w:szCs w:val="24"/>
                    </w:rPr>
                    <w:t>Ride-Sharing</w:t>
                  </w:r>
                </w:p>
              </w:tc>
            </w:tr>
            <w:tr w:rsidR="00FC10EF" w:rsidRPr="001C1733" w:rsidTr="00F8155D">
              <w:trPr>
                <w:trHeight w:val="305"/>
              </w:trPr>
              <w:tc>
                <w:tcPr>
                  <w:tcW w:w="4555" w:type="dxa"/>
                </w:tcPr>
                <w:p w:rsidR="00FC10EF" w:rsidRPr="001C1733"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2.3 </w:t>
                  </w:r>
                  <w:r>
                    <w:rPr>
                      <w:rFonts w:ascii="Times New Roman" w:hAnsi="Times New Roman" w:cs="Times New Roman"/>
                      <w:sz w:val="24"/>
                      <w:szCs w:val="24"/>
                    </w:rPr>
                    <w:t>Bike-Sharing</w:t>
                  </w:r>
                </w:p>
              </w:tc>
            </w:tr>
            <w:tr w:rsidR="00FC10EF" w:rsidRPr="001C1733" w:rsidTr="00F8155D">
              <w:trPr>
                <w:trHeight w:val="251"/>
              </w:trPr>
              <w:tc>
                <w:tcPr>
                  <w:tcW w:w="4555" w:type="dxa"/>
                </w:tcPr>
                <w:p w:rsidR="00FC10EF" w:rsidRPr="001C1733"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 COMS</w:t>
                  </w:r>
                </w:p>
              </w:tc>
            </w:tr>
            <w:tr w:rsidR="00C127AE" w:rsidRPr="001C1733" w:rsidTr="00F8155D">
              <w:trPr>
                <w:trHeight w:val="998"/>
              </w:trPr>
              <w:tc>
                <w:tcPr>
                  <w:tcW w:w="4555" w:type="dxa"/>
                </w:tcPr>
                <w:p w:rsidR="00C127AE" w:rsidRDefault="00C127AE" w:rsidP="001C1733">
                  <w:pPr>
                    <w:spacing w:line="360" w:lineRule="auto"/>
                    <w:jc w:val="both"/>
                    <w:rPr>
                      <w:rFonts w:ascii="Times New Roman" w:hAnsi="Times New Roman" w:cs="Times New Roman"/>
                      <w:sz w:val="24"/>
                      <w:szCs w:val="24"/>
                    </w:rPr>
                  </w:pPr>
                  <w:r w:rsidRPr="00C127AE">
                    <w:rPr>
                      <w:rFonts w:ascii="Times New Roman" w:hAnsi="Times New Roman" w:cs="Times New Roman"/>
                      <w:sz w:val="24"/>
                      <w:szCs w:val="24"/>
                    </w:rPr>
                    <w:t>2.5 Android</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0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2.</w:t>
                        </w:r>
                        <w:r>
                          <w:rPr>
                            <w:rFonts w:ascii="Times New Roman" w:hAnsi="Times New Roman" w:cs="Times New Roman"/>
                            <w:sz w:val="24"/>
                            <w:szCs w:val="24"/>
                          </w:rPr>
                          <w:t>5.1 Android Architecture</w:t>
                        </w:r>
                      </w:p>
                    </w:tc>
                  </w:tr>
                  <w:tr w:rsidR="00C127AE" w:rsidRPr="001C1733" w:rsidTr="00F8155D">
                    <w:trPr>
                      <w:trHeight w:val="233"/>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1C1733">
                          <w:rPr>
                            <w:rFonts w:ascii="Times New Roman" w:hAnsi="Times New Roman" w:cs="Times New Roman"/>
                            <w:sz w:val="24"/>
                            <w:szCs w:val="24"/>
                          </w:rPr>
                          <w:t xml:space="preserve">.2 </w:t>
                        </w:r>
                        <w:r>
                          <w:rPr>
                            <w:rFonts w:ascii="Times New Roman" w:hAnsi="Times New Roman" w:cs="Times New Roman"/>
                            <w:sz w:val="24"/>
                            <w:szCs w:val="24"/>
                          </w:rPr>
                          <w:t>Android Application Development</w:t>
                        </w:r>
                      </w:p>
                    </w:tc>
                  </w:tr>
                </w:tbl>
                <w:p w:rsidR="00C127AE"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144"/>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2.6 Google Map</w:t>
                  </w:r>
                </w:p>
              </w:tc>
            </w:tr>
            <w:tr w:rsidR="00C127AE" w:rsidRPr="001C1733" w:rsidTr="00F8155D">
              <w:trPr>
                <w:trHeight w:val="144"/>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2.7 Review of Similar Application</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0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2.</w:t>
                        </w:r>
                        <w:r>
                          <w:rPr>
                            <w:rFonts w:ascii="Times New Roman" w:hAnsi="Times New Roman" w:cs="Times New Roman"/>
                            <w:sz w:val="24"/>
                            <w:szCs w:val="24"/>
                          </w:rPr>
                          <w:t>7.1 oBike</w:t>
                        </w:r>
                      </w:p>
                    </w:tc>
                  </w:tr>
                  <w:tr w:rsidR="00C127AE" w:rsidRPr="001C1733" w:rsidTr="00F8155D">
                    <w:trPr>
                      <w:trHeight w:val="242"/>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Pr="001C1733">
                          <w:rPr>
                            <w:rFonts w:ascii="Times New Roman" w:hAnsi="Times New Roman" w:cs="Times New Roman"/>
                            <w:sz w:val="24"/>
                            <w:szCs w:val="24"/>
                          </w:rPr>
                          <w:t xml:space="preserve">.2 </w:t>
                        </w:r>
                        <w:r>
                          <w:rPr>
                            <w:rFonts w:ascii="Times New Roman" w:hAnsi="Times New Roman" w:cs="Times New Roman"/>
                            <w:sz w:val="24"/>
                            <w:szCs w:val="24"/>
                          </w:rPr>
                          <w:t>MoBike</w:t>
                        </w:r>
                      </w:p>
                    </w:tc>
                  </w:tr>
                </w:tbl>
                <w:p w:rsidR="00C127AE" w:rsidRDefault="00C127AE" w:rsidP="00C127AE">
                  <w:pPr>
                    <w:spacing w:line="360" w:lineRule="auto"/>
                    <w:jc w:val="both"/>
                    <w:rPr>
                      <w:rFonts w:ascii="Times New Roman" w:hAnsi="Times New Roman" w:cs="Times New Roman"/>
                      <w:sz w:val="24"/>
                      <w:szCs w:val="24"/>
                    </w:rPr>
                  </w:pPr>
                </w:p>
              </w:tc>
            </w:tr>
            <w:tr w:rsidR="00C127AE" w:rsidRPr="001C1733" w:rsidTr="00F8155D">
              <w:trPr>
                <w:trHeight w:val="341"/>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2.8 Summary</w:t>
                  </w:r>
                </w:p>
              </w:tc>
            </w:tr>
          </w:tbl>
          <w:p w:rsidR="00FC10EF" w:rsidRPr="001C1733" w:rsidRDefault="00FC10EF" w:rsidP="001C1733">
            <w:pPr>
              <w:spacing w:line="360" w:lineRule="auto"/>
              <w:jc w:val="both"/>
              <w:rPr>
                <w:rFonts w:ascii="Times New Roman" w:hAnsi="Times New Roman" w:cs="Times New Roman"/>
                <w:b/>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10</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FC10EF"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FC10EF" w:rsidRPr="001C1733" w:rsidTr="00F8155D">
        <w:trPr>
          <w:trHeight w:val="4940"/>
        </w:trPr>
        <w:tc>
          <w:tcPr>
            <w:tcW w:w="7330" w:type="dxa"/>
          </w:tcPr>
          <w:p w:rsidR="00FC10EF" w:rsidRPr="001C1733" w:rsidRDefault="00C127AE"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3: METHODOLOGY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4"/>
            </w:tblGrid>
            <w:tr w:rsidR="00FC10EF" w:rsidRPr="001C1733" w:rsidTr="00F8155D">
              <w:tc>
                <w:tcPr>
                  <w:tcW w:w="4555" w:type="dxa"/>
                </w:tcPr>
                <w:p w:rsidR="00FC10EF" w:rsidRPr="001C1733" w:rsidRDefault="00FC10EF"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3.1 </w:t>
                  </w:r>
                  <w:r w:rsidR="00C127AE">
                    <w:rPr>
                      <w:rFonts w:ascii="Times New Roman" w:hAnsi="Times New Roman" w:cs="Times New Roman"/>
                      <w:sz w:val="24"/>
                      <w:szCs w:val="24"/>
                    </w:rPr>
                    <w:t>Introduction</w:t>
                  </w:r>
                </w:p>
              </w:tc>
            </w:tr>
            <w:tr w:rsidR="00FC10EF" w:rsidRPr="001C1733" w:rsidTr="00F8155D">
              <w:trPr>
                <w:trHeight w:val="2411"/>
              </w:trPr>
              <w:tc>
                <w:tcPr>
                  <w:tcW w:w="4555" w:type="dxa"/>
                </w:tcPr>
                <w:p w:rsidR="00FC10EF"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3.2 </w:t>
                  </w:r>
                  <w:r w:rsidR="00C127AE" w:rsidRPr="00C127AE">
                    <w:rPr>
                      <w:rFonts w:ascii="Times New Roman" w:hAnsi="Times New Roman" w:cs="Times New Roman"/>
                      <w:sz w:val="24"/>
                      <w:szCs w:val="24"/>
                    </w:rPr>
                    <w:t>Software and Hardware Requirement</w:t>
                  </w:r>
                </w:p>
                <w:tbl>
                  <w:tblPr>
                    <w:tblStyle w:val="TableGrid"/>
                    <w:tblW w:w="6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8"/>
                  </w:tblGrid>
                  <w:tr w:rsidR="00C127AE" w:rsidRPr="001C1733" w:rsidTr="00F8155D">
                    <w:trPr>
                      <w:trHeight w:val="455"/>
                    </w:trPr>
                    <w:tc>
                      <w:tcPr>
                        <w:tcW w:w="6878"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 Software Required</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296"/>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3.2.1.1 Android Studio</w:t>
                              </w:r>
                            </w:p>
                          </w:tc>
                        </w:tr>
                        <w:tr w:rsidR="00C127AE" w:rsidRPr="001C1733" w:rsidTr="00F8155D">
                          <w:trPr>
                            <w:trHeight w:val="377"/>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3.2.1.2 Adobe Experience Design</w:t>
                              </w:r>
                            </w:p>
                          </w:tc>
                        </w:tr>
                        <w:tr w:rsidR="00C127AE" w:rsidRPr="001C1733" w:rsidTr="00F8155D">
                          <w:trPr>
                            <w:trHeight w:val="251"/>
                          </w:trPr>
                          <w:tc>
                            <w:tcPr>
                              <w:tcW w:w="6652"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3.2.1.3 Android Virtual Device</w:t>
                              </w:r>
                            </w:p>
                          </w:tc>
                        </w:tr>
                      </w:tbl>
                      <w:p w:rsidR="00C127AE" w:rsidRPr="001C1733" w:rsidRDefault="00C127AE" w:rsidP="00C127AE">
                        <w:pPr>
                          <w:spacing w:line="360" w:lineRule="auto"/>
                          <w:jc w:val="both"/>
                          <w:rPr>
                            <w:rFonts w:ascii="Times New Roman" w:hAnsi="Times New Roman" w:cs="Times New Roman"/>
                            <w:sz w:val="24"/>
                            <w:szCs w:val="24"/>
                          </w:rPr>
                        </w:pPr>
                      </w:p>
                    </w:tc>
                  </w:tr>
                  <w:tr w:rsidR="00C127AE" w:rsidRPr="001C1733" w:rsidTr="00F8155D">
                    <w:trPr>
                      <w:trHeight w:val="278"/>
                    </w:trPr>
                    <w:tc>
                      <w:tcPr>
                        <w:tcW w:w="6878"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3.2.2 Hardware Required</w:t>
                        </w:r>
                      </w:p>
                    </w:tc>
                  </w:tr>
                </w:tbl>
                <w:p w:rsidR="00C127AE" w:rsidRPr="001C1733"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20"/>
              </w:trPr>
              <w:tc>
                <w:tcPr>
                  <w:tcW w:w="4555" w:type="dxa"/>
                </w:tcPr>
                <w:p w:rsidR="00C127AE" w:rsidRDefault="00C127AE" w:rsidP="001C1733">
                  <w:pPr>
                    <w:spacing w:line="360" w:lineRule="auto"/>
                    <w:jc w:val="both"/>
                    <w:rPr>
                      <w:rFonts w:ascii="Times New Roman" w:hAnsi="Times New Roman" w:cs="Times New Roman"/>
                      <w:sz w:val="24"/>
                      <w:szCs w:val="24"/>
                    </w:rPr>
                  </w:pPr>
                  <w:r w:rsidRPr="00C127AE">
                    <w:rPr>
                      <w:rFonts w:ascii="Times New Roman" w:hAnsi="Times New Roman" w:cs="Times New Roman"/>
                      <w:sz w:val="24"/>
                      <w:szCs w:val="24"/>
                    </w:rPr>
                    <w:t>3.3 Application Design and Development</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224"/>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3.3.1 Firebase Database</w:t>
                        </w:r>
                      </w:p>
                    </w:tc>
                  </w:tr>
                </w:tbl>
                <w:p w:rsidR="00C127AE" w:rsidRPr="001C1733"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161"/>
              </w:trPr>
              <w:tc>
                <w:tcPr>
                  <w:tcW w:w="4555" w:type="dxa"/>
                </w:tcPr>
                <w:p w:rsidR="00C127AE" w:rsidRPr="00C127AE"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3.4 Testing and Debugging</w:t>
                  </w:r>
                </w:p>
              </w:tc>
            </w:tr>
            <w:tr w:rsidR="00C127AE" w:rsidRPr="001C1733" w:rsidTr="00F8155D">
              <w:tc>
                <w:tcPr>
                  <w:tcW w:w="4555" w:type="dxa"/>
                </w:tcPr>
                <w:p w:rsidR="00C127AE"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3.5 System Requirement</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86"/>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3.5.1 Functional Requirement</w:t>
                        </w:r>
                      </w:p>
                    </w:tc>
                  </w:tr>
                  <w:tr w:rsidR="00C127AE" w:rsidRPr="001C1733" w:rsidTr="00F8155D">
                    <w:trPr>
                      <w:trHeight w:val="45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3.5.2 Non-Functional Requirement</w:t>
                        </w:r>
                      </w:p>
                    </w:tc>
                  </w:tr>
                </w:tbl>
                <w:p w:rsidR="00C127AE" w:rsidRDefault="00C127AE" w:rsidP="001C1733">
                  <w:pPr>
                    <w:spacing w:line="360" w:lineRule="auto"/>
                    <w:jc w:val="both"/>
                    <w:rPr>
                      <w:rFonts w:ascii="Times New Roman" w:hAnsi="Times New Roman" w:cs="Times New Roman"/>
                      <w:sz w:val="24"/>
                      <w:szCs w:val="24"/>
                    </w:rPr>
                  </w:pPr>
                </w:p>
              </w:tc>
            </w:tr>
          </w:tbl>
          <w:p w:rsidR="00FC10EF" w:rsidRPr="001C1733" w:rsidRDefault="00FC10EF" w:rsidP="001C1733">
            <w:pPr>
              <w:spacing w:line="360" w:lineRule="auto"/>
              <w:jc w:val="both"/>
              <w:rPr>
                <w:rFonts w:ascii="Times New Roman" w:hAnsi="Times New Roman" w:cs="Times New Roman"/>
                <w:b/>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19</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p w:rsidR="00FC10EF"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FC10EF" w:rsidRPr="001C1733" w:rsidTr="00F8155D">
        <w:tc>
          <w:tcPr>
            <w:tcW w:w="7330" w:type="dxa"/>
          </w:tcPr>
          <w:p w:rsidR="00FC10EF" w:rsidRPr="001C1733" w:rsidRDefault="00FC10EF" w:rsidP="001C1733">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REFERENCE</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p>
        </w:tc>
      </w:tr>
      <w:tr w:rsidR="00FC10EF" w:rsidRPr="001C1733" w:rsidTr="00F8155D">
        <w:tc>
          <w:tcPr>
            <w:tcW w:w="7330" w:type="dxa"/>
          </w:tcPr>
          <w:p w:rsidR="00FC10EF" w:rsidRPr="001C1733" w:rsidRDefault="009A170A"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APPENDICES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bl>
    <w:p w:rsidR="001C1733" w:rsidRPr="001C1733" w:rsidRDefault="001C1733" w:rsidP="001C1733">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br w:type="page"/>
      </w:r>
    </w:p>
    <w:p w:rsidR="00FC10EF" w:rsidRPr="001C1733" w:rsidRDefault="00FC10EF" w:rsidP="00FC10EF">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 xml:space="preserve">LIST OF </w:t>
      </w:r>
      <w:r>
        <w:rPr>
          <w:rFonts w:ascii="Times New Roman" w:eastAsia="Cambria" w:hAnsi="Times New Roman" w:cs="Times New Roman"/>
          <w:b/>
          <w:sz w:val="28"/>
          <w:szCs w:val="36"/>
          <w:lang w:eastAsia="en-US"/>
        </w:rPr>
        <w:t>TABLES</w:t>
      </w:r>
    </w:p>
    <w:tbl>
      <w:tblPr>
        <w:tblStyle w:val="TableGrid1"/>
        <w:tblW w:w="9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gridCol w:w="1244"/>
      </w:tblGrid>
      <w:tr w:rsidR="00FC10EF" w:rsidRPr="001C1733" w:rsidTr="009C7C8B">
        <w:trPr>
          <w:trHeight w:val="574"/>
        </w:trPr>
        <w:tc>
          <w:tcPr>
            <w:tcW w:w="1559"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Figures</w:t>
            </w:r>
          </w:p>
        </w:tc>
        <w:tc>
          <w:tcPr>
            <w:tcW w:w="6729" w:type="dxa"/>
          </w:tcPr>
          <w:p w:rsidR="00FC10EF" w:rsidRPr="001C1733" w:rsidRDefault="00FC10EF" w:rsidP="00A105BC">
            <w:pPr>
              <w:spacing w:line="360" w:lineRule="auto"/>
              <w:jc w:val="center"/>
              <w:rPr>
                <w:rFonts w:ascii="Times New Roman" w:hAnsi="Times New Roman" w:cs="Times New Roman"/>
                <w:b/>
                <w:sz w:val="24"/>
                <w:szCs w:val="24"/>
              </w:rPr>
            </w:pPr>
            <w:r w:rsidRPr="001C1733">
              <w:rPr>
                <w:rFonts w:ascii="Times New Roman" w:hAnsi="Times New Roman" w:cs="Times New Roman"/>
                <w:b/>
                <w:sz w:val="24"/>
                <w:szCs w:val="24"/>
              </w:rPr>
              <w:t>Description</w:t>
            </w:r>
          </w:p>
        </w:tc>
        <w:tc>
          <w:tcPr>
            <w:tcW w:w="1244"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Page </w:t>
            </w:r>
          </w:p>
        </w:tc>
      </w:tr>
      <w:tr w:rsidR="00FC10EF" w:rsidRPr="001C1733" w:rsidTr="009C7C8B">
        <w:trPr>
          <w:trHeight w:val="574"/>
        </w:trPr>
        <w:tc>
          <w:tcPr>
            <w:tcW w:w="1559" w:type="dxa"/>
          </w:tcPr>
          <w:p w:rsidR="00FC10EF" w:rsidRDefault="00FC10EF" w:rsidP="00A105BC">
            <w:r w:rsidRPr="00F972D9">
              <w:rPr>
                <w:rFonts w:ascii="Times New Roman" w:hAnsi="Times New Roman" w:cs="Times New Roman"/>
                <w:sz w:val="24"/>
                <w:szCs w:val="24"/>
              </w:rPr>
              <w:t>Table 3.5.1.1</w:t>
            </w:r>
          </w:p>
        </w:tc>
        <w:tc>
          <w:tcPr>
            <w:tcW w:w="6729" w:type="dxa"/>
          </w:tcPr>
          <w:p w:rsidR="00FC10EF" w:rsidRDefault="00FC10EF" w:rsidP="00A105BC">
            <w:r w:rsidRPr="00F972D9">
              <w:rPr>
                <w:rFonts w:ascii="Times New Roman" w:hAnsi="Times New Roman" w:cs="Times New Roman"/>
                <w:sz w:val="24"/>
                <w:szCs w:val="24"/>
              </w:rPr>
              <w:t>Functional Requirements</w:t>
            </w:r>
          </w:p>
        </w:tc>
        <w:tc>
          <w:tcPr>
            <w:tcW w:w="1244" w:type="dxa"/>
          </w:tcPr>
          <w:p w:rsidR="00FC10EF" w:rsidRPr="001C1733" w:rsidRDefault="00FC10EF" w:rsidP="00A105BC">
            <w:pPr>
              <w:tabs>
                <w:tab w:val="left" w:pos="772"/>
              </w:tabs>
              <w:jc w:val="both"/>
              <w:rPr>
                <w:rFonts w:ascii="Times New Roman" w:hAnsi="Times New Roman" w:cs="Times New Roman"/>
                <w:sz w:val="24"/>
                <w:szCs w:val="24"/>
              </w:rPr>
            </w:pPr>
            <w:r>
              <w:rPr>
                <w:rFonts w:ascii="Times New Roman" w:hAnsi="Times New Roman" w:cs="Times New Roman"/>
                <w:sz w:val="24"/>
                <w:szCs w:val="24"/>
              </w:rPr>
              <w:t>24</w:t>
            </w:r>
          </w:p>
        </w:tc>
      </w:tr>
      <w:tr w:rsidR="00FC10EF" w:rsidRPr="001C1733" w:rsidTr="009C7C8B">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Table 3.5.2.1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Non-Functional Requirements</w:t>
            </w:r>
          </w:p>
        </w:tc>
        <w:tc>
          <w:tcPr>
            <w:tcW w:w="1244" w:type="dxa"/>
          </w:tcPr>
          <w:p w:rsidR="00FC10EF" w:rsidRPr="001C1733" w:rsidRDefault="00AF65E7"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bl>
    <w:p w:rsidR="001C1733" w:rsidRDefault="001C1733">
      <w:pPr>
        <w:rPr>
          <w:rFonts w:ascii="Times New Roman" w:hAnsi="Times New Roman" w:cs="Times New Roman"/>
          <w:sz w:val="24"/>
          <w:szCs w:val="24"/>
        </w:rPr>
      </w:pPr>
      <w:r>
        <w:rPr>
          <w:rFonts w:ascii="Times New Roman" w:hAnsi="Times New Roman" w:cs="Times New Roman"/>
          <w:sz w:val="24"/>
          <w:szCs w:val="24"/>
        </w:rPr>
        <w:br w:type="page"/>
      </w:r>
    </w:p>
    <w:p w:rsidR="00FC10EF" w:rsidRPr="001C1733" w:rsidRDefault="00FC10EF" w:rsidP="00FC10EF">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LIST OF FIGURES</w:t>
      </w:r>
    </w:p>
    <w:tbl>
      <w:tblPr>
        <w:tblStyle w:val="TableGrid1"/>
        <w:tblW w:w="9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gridCol w:w="1244"/>
      </w:tblGrid>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Figures</w:t>
            </w:r>
          </w:p>
        </w:tc>
        <w:tc>
          <w:tcPr>
            <w:tcW w:w="6729" w:type="dxa"/>
          </w:tcPr>
          <w:p w:rsidR="00FC10EF" w:rsidRPr="001C1733" w:rsidRDefault="00FC10EF" w:rsidP="00A105BC">
            <w:pPr>
              <w:spacing w:line="360" w:lineRule="auto"/>
              <w:jc w:val="center"/>
              <w:rPr>
                <w:rFonts w:ascii="Times New Roman" w:hAnsi="Times New Roman" w:cs="Times New Roman"/>
                <w:b/>
                <w:sz w:val="24"/>
                <w:szCs w:val="24"/>
              </w:rPr>
            </w:pPr>
            <w:r w:rsidRPr="001C1733">
              <w:rPr>
                <w:rFonts w:ascii="Times New Roman" w:hAnsi="Times New Roman" w:cs="Times New Roman"/>
                <w:b/>
                <w:sz w:val="24"/>
                <w:szCs w:val="24"/>
              </w:rPr>
              <w:t>Description</w:t>
            </w:r>
          </w:p>
        </w:tc>
        <w:tc>
          <w:tcPr>
            <w:tcW w:w="1244"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Page </w:t>
            </w:r>
          </w:p>
        </w:tc>
      </w:tr>
      <w:tr w:rsidR="00FC10EF" w:rsidRPr="001C1733" w:rsidTr="004F2D80">
        <w:trPr>
          <w:trHeight w:val="574"/>
        </w:trPr>
        <w:tc>
          <w:tcPr>
            <w:tcW w:w="1559" w:type="dxa"/>
          </w:tcPr>
          <w:p w:rsidR="00FC10EF" w:rsidRDefault="00C127AE" w:rsidP="00A105BC">
            <w:r>
              <w:rPr>
                <w:rFonts w:ascii="Times New Roman" w:hAnsi="Times New Roman" w:cs="Times New Roman"/>
                <w:sz w:val="24"/>
                <w:szCs w:val="24"/>
              </w:rPr>
              <w:t>Figure 2.5</w:t>
            </w:r>
            <w:r w:rsidR="00FC10EF" w:rsidRPr="008606A7">
              <w:rPr>
                <w:rFonts w:ascii="Times New Roman" w:hAnsi="Times New Roman" w:cs="Times New Roman"/>
                <w:sz w:val="24"/>
                <w:szCs w:val="24"/>
              </w:rPr>
              <w:t>.1</w:t>
            </w:r>
          </w:p>
        </w:tc>
        <w:tc>
          <w:tcPr>
            <w:tcW w:w="6729" w:type="dxa"/>
          </w:tcPr>
          <w:p w:rsidR="00FC10EF" w:rsidRDefault="00FC10EF" w:rsidP="00A105BC">
            <w:r w:rsidRPr="00421B90">
              <w:rPr>
                <w:rFonts w:ascii="Times New Roman" w:hAnsi="Times New Roman" w:cs="Times New Roman"/>
                <w:sz w:val="24"/>
                <w:szCs w:val="24"/>
              </w:rPr>
              <w:t>Android System Architecture</w:t>
            </w:r>
          </w:p>
        </w:tc>
        <w:tc>
          <w:tcPr>
            <w:tcW w:w="1244" w:type="dxa"/>
          </w:tcPr>
          <w:p w:rsidR="00FC10EF" w:rsidRPr="001C1733" w:rsidRDefault="005437C0" w:rsidP="00A105BC">
            <w:pPr>
              <w:tabs>
                <w:tab w:val="left" w:pos="772"/>
              </w:tabs>
              <w:jc w:val="both"/>
              <w:rPr>
                <w:rFonts w:ascii="Times New Roman" w:hAnsi="Times New Roman" w:cs="Times New Roman"/>
                <w:sz w:val="24"/>
                <w:szCs w:val="24"/>
              </w:rPr>
            </w:pPr>
            <w:r>
              <w:rPr>
                <w:rFonts w:ascii="Times New Roman" w:hAnsi="Times New Roman" w:cs="Times New Roman"/>
                <w:sz w:val="24"/>
                <w:szCs w:val="24"/>
              </w:rPr>
              <w:t>16</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421B90">
              <w:rPr>
                <w:rFonts w:ascii="Times New Roman" w:hAnsi="Times New Roman" w:cs="Times New Roman"/>
                <w:sz w:val="24"/>
                <w:szCs w:val="24"/>
              </w:rPr>
              <w:t>Figure 3.1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The flowchart of the proposed project</w:t>
            </w:r>
          </w:p>
        </w:tc>
        <w:tc>
          <w:tcPr>
            <w:tcW w:w="1244" w:type="dxa"/>
          </w:tcPr>
          <w:p w:rsidR="00FC10EF" w:rsidRPr="001C1733" w:rsidRDefault="005437C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Figure 3.2.2.1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System block diagram of the project</w:t>
            </w:r>
          </w:p>
        </w:tc>
        <w:tc>
          <w:tcPr>
            <w:tcW w:w="1244" w:type="dxa"/>
          </w:tcPr>
          <w:p w:rsidR="00FC10EF" w:rsidRPr="001C1733" w:rsidRDefault="005437C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Figure 3.3.1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Use case diagram for the application</w:t>
            </w:r>
          </w:p>
        </w:tc>
        <w:tc>
          <w:tcPr>
            <w:tcW w:w="1244" w:type="dxa"/>
          </w:tcPr>
          <w:p w:rsidR="00FC10EF" w:rsidRPr="001C1733" w:rsidRDefault="005437C0" w:rsidP="00A105BC">
            <w:pPr>
              <w:jc w:val="both"/>
              <w:rPr>
                <w:rFonts w:ascii="Times New Roman" w:hAnsi="Times New Roman" w:cs="Times New Roman"/>
                <w:sz w:val="24"/>
                <w:szCs w:val="24"/>
              </w:rPr>
            </w:pPr>
            <w:r>
              <w:rPr>
                <w:rFonts w:ascii="Times New Roman" w:hAnsi="Times New Roman" w:cs="Times New Roman"/>
                <w:sz w:val="24"/>
                <w:szCs w:val="24"/>
              </w:rPr>
              <w:t>23</w:t>
            </w:r>
          </w:p>
        </w:tc>
      </w:tr>
      <w:tr w:rsidR="004F2D80" w:rsidRPr="001C1733" w:rsidTr="004F2D80">
        <w:trPr>
          <w:trHeight w:val="574"/>
        </w:trPr>
        <w:tc>
          <w:tcPr>
            <w:tcW w:w="1559" w:type="dxa"/>
          </w:tcPr>
          <w:p w:rsidR="004F2D80" w:rsidRPr="00F972D9" w:rsidRDefault="004F2D80" w:rsidP="004F2D80">
            <w:pPr>
              <w:spacing w:line="360" w:lineRule="auto"/>
              <w:jc w:val="both"/>
              <w:rPr>
                <w:rFonts w:ascii="Times New Roman" w:hAnsi="Times New Roman" w:cs="Times New Roman"/>
                <w:sz w:val="24"/>
                <w:szCs w:val="24"/>
              </w:rPr>
            </w:pPr>
            <w:r w:rsidRPr="004F2D80">
              <w:rPr>
                <w:rFonts w:ascii="Times New Roman" w:hAnsi="Times New Roman" w:cs="Times New Roman"/>
                <w:sz w:val="24"/>
                <w:szCs w:val="24"/>
              </w:rPr>
              <w:t xml:space="preserve">Figure 3.3.1.1 </w:t>
            </w:r>
          </w:p>
        </w:tc>
        <w:tc>
          <w:tcPr>
            <w:tcW w:w="6729" w:type="dxa"/>
          </w:tcPr>
          <w:p w:rsidR="004F2D80" w:rsidRPr="00F972D9" w:rsidRDefault="004F2D80" w:rsidP="00A105BC">
            <w:pPr>
              <w:spacing w:line="360" w:lineRule="auto"/>
              <w:jc w:val="both"/>
              <w:rPr>
                <w:rFonts w:ascii="Times New Roman" w:hAnsi="Times New Roman" w:cs="Times New Roman"/>
                <w:sz w:val="24"/>
                <w:szCs w:val="24"/>
              </w:rPr>
            </w:pPr>
            <w:r w:rsidRPr="004F2D80">
              <w:rPr>
                <w:rFonts w:ascii="Times New Roman" w:hAnsi="Times New Roman" w:cs="Times New Roman"/>
                <w:sz w:val="24"/>
                <w:szCs w:val="24"/>
              </w:rPr>
              <w:t>Entity Relationship Diagram (ERD)</w:t>
            </w:r>
          </w:p>
        </w:tc>
        <w:tc>
          <w:tcPr>
            <w:tcW w:w="1244" w:type="dxa"/>
          </w:tcPr>
          <w:p w:rsidR="004F2D80" w:rsidRDefault="004F2D80" w:rsidP="00A105BC">
            <w:pPr>
              <w:jc w:val="both"/>
              <w:rPr>
                <w:rFonts w:ascii="Times New Roman" w:hAnsi="Times New Roman" w:cs="Times New Roman"/>
                <w:sz w:val="24"/>
                <w:szCs w:val="24"/>
              </w:rPr>
            </w:pPr>
            <w:r>
              <w:rPr>
                <w:rFonts w:ascii="Times New Roman" w:hAnsi="Times New Roman" w:cs="Times New Roman"/>
                <w:sz w:val="24"/>
                <w:szCs w:val="24"/>
              </w:rPr>
              <w:t>24</w:t>
            </w:r>
          </w:p>
        </w:tc>
      </w:tr>
    </w:tbl>
    <w:p w:rsidR="00F972D9" w:rsidRDefault="00F972D9" w:rsidP="00874085">
      <w:pPr>
        <w:jc w:val="center"/>
        <w:rPr>
          <w:rFonts w:ascii="Times New Roman" w:eastAsia="Cambria" w:hAnsi="Times New Roman" w:cs="Times New Roman"/>
          <w:b/>
          <w:sz w:val="28"/>
          <w:szCs w:val="36"/>
          <w:lang w:eastAsia="en-US"/>
        </w:rPr>
      </w:pPr>
    </w:p>
    <w:p w:rsidR="00F972D9" w:rsidRDefault="00F972D9">
      <w:pPr>
        <w:rPr>
          <w:rFonts w:ascii="Times New Roman" w:eastAsia="Cambria" w:hAnsi="Times New Roman" w:cs="Times New Roman"/>
          <w:b/>
          <w:sz w:val="28"/>
          <w:szCs w:val="36"/>
          <w:lang w:eastAsia="en-US"/>
        </w:rPr>
      </w:pPr>
      <w:r>
        <w:rPr>
          <w:rFonts w:ascii="Times New Roman" w:eastAsia="Cambria" w:hAnsi="Times New Roman" w:cs="Times New Roman"/>
          <w:b/>
          <w:sz w:val="28"/>
          <w:szCs w:val="36"/>
          <w:lang w:eastAsia="en-US"/>
        </w:rPr>
        <w:br w:type="page"/>
      </w:r>
    </w:p>
    <w:p w:rsidR="00874085" w:rsidRPr="001C1733" w:rsidRDefault="00874085" w:rsidP="00874085">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 xml:space="preserve">LIST OF </w:t>
      </w:r>
      <w:r>
        <w:rPr>
          <w:rFonts w:ascii="Times New Roman" w:eastAsia="Cambria" w:hAnsi="Times New Roman" w:cs="Times New Roman"/>
          <w:b/>
          <w:sz w:val="28"/>
          <w:szCs w:val="36"/>
          <w:lang w:eastAsia="en-US"/>
        </w:rPr>
        <w:t>ABBREVIATIONS</w:t>
      </w:r>
    </w:p>
    <w:tbl>
      <w:tblPr>
        <w:tblStyle w:val="TableGrid1"/>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tblGrid>
      <w:tr w:rsidR="00874085" w:rsidRPr="001C1733" w:rsidTr="00FC10EF">
        <w:trPr>
          <w:trHeight w:val="574"/>
        </w:trPr>
        <w:tc>
          <w:tcPr>
            <w:tcW w:w="1559" w:type="dxa"/>
          </w:tcPr>
          <w:p w:rsidR="00874085" w:rsidRPr="001C1733" w:rsidRDefault="00F972D9" w:rsidP="00FC10EF">
            <w:pPr>
              <w:spacing w:line="360" w:lineRule="auto"/>
              <w:rPr>
                <w:rFonts w:ascii="Times New Roman" w:hAnsi="Times New Roman" w:cs="Times New Roman"/>
                <w:sz w:val="24"/>
                <w:szCs w:val="24"/>
              </w:rPr>
            </w:pPr>
            <w:r w:rsidRPr="00F972D9">
              <w:rPr>
                <w:rFonts w:ascii="Times New Roman" w:hAnsi="Times New Roman" w:cs="Times New Roman"/>
                <w:sz w:val="24"/>
                <w:szCs w:val="24"/>
              </w:rPr>
              <w:t>UPM</w:t>
            </w:r>
          </w:p>
        </w:tc>
        <w:tc>
          <w:tcPr>
            <w:tcW w:w="6729" w:type="dxa"/>
          </w:tcPr>
          <w:p w:rsidR="00874085" w:rsidRPr="001C1733" w:rsidRDefault="00F972D9" w:rsidP="00FC10EF">
            <w:pPr>
              <w:rPr>
                <w:rFonts w:ascii="Times New Roman" w:hAnsi="Times New Roman" w:cs="Times New Roman"/>
                <w:sz w:val="24"/>
                <w:szCs w:val="24"/>
              </w:rPr>
            </w:pPr>
            <w:r>
              <w:rPr>
                <w:rFonts w:ascii="Times New Roman" w:hAnsi="Times New Roman" w:cs="Times New Roman"/>
                <w:sz w:val="24"/>
                <w:szCs w:val="24"/>
              </w:rPr>
              <w:t>Universiti Putra Malaysia</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EV</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Electric Vehicle</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COMS</w:t>
            </w:r>
          </w:p>
        </w:tc>
        <w:tc>
          <w:tcPr>
            <w:tcW w:w="672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Chotto Odekake Machimade Suisui</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TABM</w:t>
            </w:r>
          </w:p>
        </w:tc>
        <w:tc>
          <w:tcPr>
            <w:tcW w:w="6729" w:type="dxa"/>
          </w:tcPr>
          <w:p w:rsidR="00874085" w:rsidRPr="001C1733" w:rsidRDefault="00FC10EF" w:rsidP="00FC10EF">
            <w:pPr>
              <w:tabs>
                <w:tab w:val="left" w:pos="2235"/>
              </w:tabs>
              <w:spacing w:line="360" w:lineRule="auto"/>
              <w:rPr>
                <w:rFonts w:ascii="Times New Roman" w:hAnsi="Times New Roman" w:cs="Times New Roman"/>
                <w:sz w:val="24"/>
                <w:szCs w:val="24"/>
              </w:rPr>
            </w:pPr>
            <w:r w:rsidRPr="00FC10EF">
              <w:rPr>
                <w:rFonts w:ascii="Times New Roman" w:hAnsi="Times New Roman" w:cs="Times New Roman"/>
                <w:sz w:val="24"/>
                <w:szCs w:val="24"/>
              </w:rPr>
              <w:t>Toyota Auto Body Malaysia</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TABJ</w:t>
            </w:r>
          </w:p>
        </w:tc>
        <w:tc>
          <w:tcPr>
            <w:tcW w:w="6729" w:type="dxa"/>
          </w:tcPr>
          <w:p w:rsidR="00874085" w:rsidRPr="001C1733" w:rsidRDefault="00FC10EF" w:rsidP="00FC10EF">
            <w:pPr>
              <w:tabs>
                <w:tab w:val="left" w:pos="1793"/>
              </w:tabs>
              <w:spacing w:line="360" w:lineRule="auto"/>
              <w:rPr>
                <w:rFonts w:ascii="Times New Roman" w:hAnsi="Times New Roman" w:cs="Times New Roman"/>
                <w:sz w:val="24"/>
                <w:szCs w:val="24"/>
              </w:rPr>
            </w:pPr>
            <w:r w:rsidRPr="00FC10EF">
              <w:rPr>
                <w:rFonts w:ascii="Times New Roman" w:hAnsi="Times New Roman" w:cs="Times New Roman"/>
                <w:sz w:val="24"/>
                <w:szCs w:val="24"/>
              </w:rPr>
              <w:t>Toyota Auto Body Japan</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Kyutech</w:t>
            </w:r>
          </w:p>
        </w:tc>
        <w:tc>
          <w:tcPr>
            <w:tcW w:w="672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Kyushu Institute of Technology</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IDE</w:t>
            </w:r>
          </w:p>
        </w:tc>
        <w:tc>
          <w:tcPr>
            <w:tcW w:w="672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Integrated Development Environment</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VR</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Virtual Reality</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OS</w:t>
            </w:r>
          </w:p>
        </w:tc>
        <w:tc>
          <w:tcPr>
            <w:tcW w:w="6729" w:type="dxa"/>
          </w:tcPr>
          <w:p w:rsidR="00874085" w:rsidRPr="001C1733" w:rsidRDefault="00FC10EF" w:rsidP="00FC10EF">
            <w:pPr>
              <w:tabs>
                <w:tab w:val="left" w:pos="1705"/>
              </w:tabs>
              <w:spacing w:line="360" w:lineRule="auto"/>
              <w:rPr>
                <w:rFonts w:ascii="Times New Roman" w:hAnsi="Times New Roman" w:cs="Times New Roman"/>
                <w:sz w:val="24"/>
                <w:szCs w:val="24"/>
              </w:rPr>
            </w:pPr>
            <w:r>
              <w:rPr>
                <w:rFonts w:ascii="Times New Roman" w:hAnsi="Times New Roman" w:cs="Times New Roman"/>
                <w:sz w:val="24"/>
                <w:szCs w:val="24"/>
              </w:rPr>
              <w:t>Operating System</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SMS</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Short Message Services</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SDK</w:t>
            </w:r>
          </w:p>
        </w:tc>
        <w:tc>
          <w:tcPr>
            <w:tcW w:w="6729" w:type="dxa"/>
          </w:tcPr>
          <w:p w:rsid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Software Development Kit</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API</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Application Programming Interface</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GSM</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Global System for Mobile Communications</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GPS</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Global Positioning System</w:t>
            </w:r>
          </w:p>
        </w:tc>
      </w:tr>
      <w:tr w:rsidR="00FC10EF" w:rsidRPr="001C1733" w:rsidTr="00FC10EF">
        <w:trPr>
          <w:trHeight w:val="574"/>
        </w:trPr>
        <w:tc>
          <w:tcPr>
            <w:tcW w:w="1559" w:type="dxa"/>
          </w:tcPr>
          <w:p w:rsid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AVD</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Android Virtual Device</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RAM</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Random-access memory</w:t>
            </w:r>
          </w:p>
        </w:tc>
      </w:tr>
      <w:tr w:rsidR="004F2D80" w:rsidRPr="001C1733" w:rsidTr="00FC10EF">
        <w:trPr>
          <w:trHeight w:val="574"/>
        </w:trPr>
        <w:tc>
          <w:tcPr>
            <w:tcW w:w="1559" w:type="dxa"/>
          </w:tcPr>
          <w:p w:rsidR="004F2D80" w:rsidRPr="00FC10EF" w:rsidRDefault="004F2D80" w:rsidP="00FC10EF">
            <w:pPr>
              <w:spacing w:line="360" w:lineRule="auto"/>
              <w:rPr>
                <w:rFonts w:ascii="Times New Roman" w:hAnsi="Times New Roman" w:cs="Times New Roman"/>
                <w:sz w:val="24"/>
                <w:szCs w:val="24"/>
              </w:rPr>
            </w:pPr>
            <w:r w:rsidRPr="004F2D80">
              <w:rPr>
                <w:rFonts w:ascii="Times New Roman" w:hAnsi="Times New Roman" w:cs="Times New Roman"/>
                <w:sz w:val="24"/>
                <w:szCs w:val="24"/>
              </w:rPr>
              <w:t>ERD</w:t>
            </w:r>
          </w:p>
        </w:tc>
        <w:tc>
          <w:tcPr>
            <w:tcW w:w="6729" w:type="dxa"/>
          </w:tcPr>
          <w:p w:rsidR="004F2D80" w:rsidRPr="00FC10EF" w:rsidRDefault="004F2D80" w:rsidP="00FC10EF">
            <w:pPr>
              <w:tabs>
                <w:tab w:val="left" w:pos="1889"/>
              </w:tabs>
              <w:spacing w:line="360" w:lineRule="auto"/>
              <w:rPr>
                <w:rFonts w:ascii="Times New Roman" w:hAnsi="Times New Roman" w:cs="Times New Roman"/>
                <w:sz w:val="24"/>
                <w:szCs w:val="24"/>
              </w:rPr>
            </w:pPr>
            <w:r w:rsidRPr="004F2D80">
              <w:rPr>
                <w:rFonts w:ascii="Times New Roman" w:hAnsi="Times New Roman" w:cs="Times New Roman"/>
                <w:sz w:val="24"/>
                <w:szCs w:val="24"/>
              </w:rPr>
              <w:t>Entity Relationship Diagram</w:t>
            </w:r>
          </w:p>
        </w:tc>
      </w:tr>
    </w:tbl>
    <w:p w:rsidR="00874085" w:rsidRDefault="00874085">
      <w:pPr>
        <w:rPr>
          <w:rFonts w:ascii="Times New Roman" w:hAnsi="Times New Roman" w:cs="Times New Roman"/>
          <w:b/>
          <w:sz w:val="24"/>
          <w:szCs w:val="24"/>
        </w:rPr>
      </w:pPr>
      <w:r>
        <w:rPr>
          <w:rFonts w:ascii="Times New Roman" w:hAnsi="Times New Roman" w:cs="Times New Roman"/>
          <w:b/>
          <w:sz w:val="24"/>
          <w:szCs w:val="24"/>
        </w:rPr>
        <w:br w:type="page"/>
      </w:r>
    </w:p>
    <w:p w:rsidR="008A14EC" w:rsidRDefault="008A14EC" w:rsidP="008A14EC">
      <w:pPr>
        <w:spacing w:line="360" w:lineRule="auto"/>
        <w:jc w:val="center"/>
        <w:rPr>
          <w:rFonts w:ascii="Times New Roman" w:hAnsi="Times New Roman" w:cs="Times New Roman"/>
          <w:b/>
          <w:sz w:val="24"/>
          <w:szCs w:val="24"/>
        </w:rPr>
      </w:pPr>
    </w:p>
    <w:p w:rsidR="008A14EC" w:rsidRDefault="008A14EC" w:rsidP="008A14EC">
      <w:pPr>
        <w:spacing w:line="360" w:lineRule="auto"/>
        <w:jc w:val="center"/>
        <w:rPr>
          <w:rFonts w:ascii="Times New Roman" w:hAnsi="Times New Roman" w:cs="Times New Roman"/>
          <w:b/>
          <w:sz w:val="24"/>
          <w:szCs w:val="24"/>
        </w:rPr>
      </w:pPr>
    </w:p>
    <w:p w:rsidR="00BE070C" w:rsidRPr="008A14E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CHAPTER 1</w:t>
      </w:r>
    </w:p>
    <w:p w:rsidR="00BE070C" w:rsidRPr="00F81661" w:rsidRDefault="00BE070C" w:rsidP="008A14EC">
      <w:pPr>
        <w:spacing w:line="360" w:lineRule="auto"/>
        <w:jc w:val="center"/>
        <w:rPr>
          <w:rFonts w:ascii="Times New Roman" w:hAnsi="Times New Roman" w:cs="Times New Roman"/>
          <w:sz w:val="24"/>
          <w:szCs w:val="24"/>
        </w:rPr>
      </w:pPr>
      <w:r w:rsidRPr="008A14EC">
        <w:rPr>
          <w:rFonts w:ascii="Times New Roman" w:hAnsi="Times New Roman" w:cs="Times New Roman"/>
          <w:b/>
          <w:sz w:val="24"/>
          <w:szCs w:val="24"/>
        </w:rPr>
        <w:t>INTRODUCTION</w:t>
      </w:r>
    </w:p>
    <w:p w:rsidR="00BE070C" w:rsidRDefault="00BE070C" w:rsidP="00F81661">
      <w:pPr>
        <w:spacing w:line="360" w:lineRule="auto"/>
        <w:jc w:val="both"/>
        <w:rPr>
          <w:rFonts w:ascii="Times New Roman" w:hAnsi="Times New Roman" w:cs="Times New Roman"/>
          <w:sz w:val="24"/>
          <w:szCs w:val="24"/>
        </w:rPr>
      </w:pPr>
    </w:p>
    <w:p w:rsidR="008A14EC" w:rsidRDefault="008A14EC" w:rsidP="00F81661">
      <w:pPr>
        <w:spacing w:line="360" w:lineRule="auto"/>
        <w:jc w:val="both"/>
        <w:rPr>
          <w:rFonts w:ascii="Times New Roman" w:hAnsi="Times New Roman" w:cs="Times New Roman"/>
          <w:sz w:val="24"/>
          <w:szCs w:val="24"/>
        </w:rPr>
      </w:pPr>
    </w:p>
    <w:p w:rsidR="008A14EC" w:rsidRPr="00F81661" w:rsidRDefault="008A14E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1.1 Project Background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With the rise of social media that promotes communication among personnel over the internet has stimulate the innovation of utilizing the power of connectivity among them. Among the ideas of sharing information, ride-sharing is one of the promising growing trend for the technology field, and is proven so with the rising of ride-sharing service in all around the world.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As the emergence of sharing economy gradually arise in this modern society, the ride-sharing community and industry are further developing into different segment, where it is divided into driver and driverless ride-sharing. The examples of ride-sharing with driver are Uber and Grab, and the example for driverless ride-sharing would be bike-sharing </w:t>
      </w:r>
      <w:r w:rsidR="00922EA7">
        <w:rPr>
          <w:rFonts w:ascii="Times New Roman" w:hAnsi="Times New Roman" w:cs="Times New Roman"/>
          <w:sz w:val="24"/>
          <w:szCs w:val="24"/>
        </w:rPr>
        <w:t>such as oB</w:t>
      </w:r>
      <w:r w:rsidRPr="00F81661">
        <w:rPr>
          <w:rFonts w:ascii="Times New Roman" w:hAnsi="Times New Roman" w:cs="Times New Roman"/>
          <w:sz w:val="24"/>
          <w:szCs w:val="24"/>
        </w:rPr>
        <w:t>ike</w:t>
      </w:r>
      <w:r w:rsidR="00922EA7">
        <w:rPr>
          <w:rFonts w:ascii="Times New Roman" w:hAnsi="Times New Roman" w:cs="Times New Roman"/>
          <w:sz w:val="24"/>
          <w:szCs w:val="24"/>
        </w:rPr>
        <w:t xml:space="preserve"> and MoBike</w:t>
      </w:r>
      <w:r w:rsidRPr="00F81661">
        <w:rPr>
          <w:rFonts w:ascii="Times New Roman" w:hAnsi="Times New Roman" w:cs="Times New Roman"/>
          <w:sz w:val="24"/>
          <w:szCs w:val="24"/>
        </w:rPr>
        <w:t xml:space="preserve">. With these real world implementation of the concept of ride-sharing, the sharing economy is proven successful, as it builds up a brand new wave of investment into technology industry.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There is </w:t>
      </w:r>
      <w:r w:rsidR="00922EA7">
        <w:rPr>
          <w:rFonts w:ascii="Times New Roman" w:hAnsi="Times New Roman" w:cs="Times New Roman"/>
          <w:sz w:val="24"/>
          <w:szCs w:val="24"/>
        </w:rPr>
        <w:t>difference</w:t>
      </w:r>
      <w:r w:rsidRPr="00F81661">
        <w:rPr>
          <w:rFonts w:ascii="Times New Roman" w:hAnsi="Times New Roman" w:cs="Times New Roman"/>
          <w:sz w:val="24"/>
          <w:szCs w:val="24"/>
        </w:rPr>
        <w:t xml:space="preserve"> of ride-sharing, which could be further categorized into model that supplies both drivers and vehicles, or model that supplies only transportation itself. The example from industries for the model </w:t>
      </w:r>
      <w:r w:rsidR="007E30A8">
        <w:rPr>
          <w:rFonts w:ascii="Times New Roman" w:hAnsi="Times New Roman" w:cs="Times New Roman"/>
          <w:sz w:val="24"/>
          <w:szCs w:val="24"/>
        </w:rPr>
        <w:t xml:space="preserve">are </w:t>
      </w:r>
      <w:r w:rsidRPr="00F81661">
        <w:rPr>
          <w:rFonts w:ascii="Times New Roman" w:hAnsi="Times New Roman" w:cs="Times New Roman"/>
          <w:sz w:val="24"/>
          <w:szCs w:val="24"/>
        </w:rPr>
        <w:t xml:space="preserve">stated above. The method in running both system is different as well, as the navigation of the transportation are different as the coordination of the supplied vehicle is not mobile if there is no driver present. For this project, the model that only supplies transportation only, will be taken in as the main case of investigation. </w:t>
      </w:r>
    </w:p>
    <w:p w:rsidR="00BE070C" w:rsidRPr="00F81661" w:rsidRDefault="00BE070C" w:rsidP="00922EA7">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With the model being stated, certain function must be carried out so that the coordination and scheduling of the usage time by user could be synchronized, and functional at the same time. By arranging the sequence in manual, everything could be done easily but complicated and time </w:t>
      </w:r>
      <w:r w:rsidRPr="00F81661">
        <w:rPr>
          <w:rFonts w:ascii="Times New Roman" w:hAnsi="Times New Roman" w:cs="Times New Roman"/>
          <w:sz w:val="24"/>
          <w:szCs w:val="24"/>
        </w:rPr>
        <w:lastRenderedPageBreak/>
        <w:t xml:space="preserve">consuming at the same time. With that, certain intelligent system must be combined into the model to enhance the automation so that manual operation can be replaced. Artificial technologies are one of the exciting technology that is being developed and paid attention on, so that it is able to be placed into the system in making it more intelligent, as well as automating certain tasks which reduces manpower and saves time in general. </w:t>
      </w:r>
    </w:p>
    <w:p w:rsidR="00BE070C" w:rsidRPr="00F81661"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In relation to the case in UPM Serdang campus, MyCOMS is a type of electric vehicle that only have one-seated, which provides difficulty in terms of mobility. When the car is being driven to some other place, it is hard to get the car back to original place, unless there is someone who is responsible in returning the vehicles to the desired location at the start. The daily demand of the electric vehicle differs with stations, as the number of student and staff that has different schedule to go to every places in the campus. Thus, the deployment of the vehicle is crucial, as it is best to place the vehicle at stations which has the most traffic at the start of the day, to ensure that it serves its purpose in providing mobility to students and staffs. With this it is hope that the overcrowded and the over-capacity issue of the number of passenger for transportation currently provided.</w:t>
      </w:r>
    </w:p>
    <w:p w:rsidR="00BE070C" w:rsidRPr="00F81661"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By combining both model and the technology specified above, it is hoped that it can be transformed into a better and more intelligent system that would benefit users, and the administration at the same time.</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1.2 Problem Statement</w:t>
      </w:r>
    </w:p>
    <w:p w:rsidR="00BE070C"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The issue arise is that time taken in travelling in the campus is high with the public transportation provided that covers the area. With ride sharing among students, it is targeted to solve the over-crowded issue with the limited mode of transportation. Full utilization of networks within the students is expected to generate and create a safe environment and community which makes every ride smooth. </w:t>
      </w:r>
    </w:p>
    <w:p w:rsidR="007E30A8" w:rsidRDefault="007E30A8" w:rsidP="007E30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Students, staff and every personnel that is in UPM Serdang campus will face traffic problem, when it comes to peak hour travel, and also certain ad-hoc event and program hosted in the campus. One of the most significant event that adds up to the traffic issue would be annual convocation which will last for a week. And weeks before the convocation ex-students will be returning to the campus in retrieving their graduation robe and to submit documents. This will </w:t>
      </w:r>
      <w:r>
        <w:rPr>
          <w:rFonts w:ascii="Times New Roman" w:hAnsi="Times New Roman" w:cs="Times New Roman"/>
          <w:sz w:val="24"/>
          <w:szCs w:val="24"/>
        </w:rPr>
        <w:lastRenderedPageBreak/>
        <w:t xml:space="preserve">even add up to the </w:t>
      </w:r>
      <w:r w:rsidR="00FD74BE">
        <w:rPr>
          <w:rFonts w:ascii="Times New Roman" w:hAnsi="Times New Roman" w:cs="Times New Roman"/>
          <w:sz w:val="24"/>
          <w:szCs w:val="24"/>
        </w:rPr>
        <w:t xml:space="preserve">normal traffic volume. This can be solved if there is a shared network that can be used in coordinating vehicles by demand. User can expect the availability of vehicle and book it in advance, and use it when they need it the most. </w:t>
      </w:r>
    </w:p>
    <w:p w:rsidR="007E30A8" w:rsidRDefault="007E30A8" w:rsidP="007E30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one-seated MyCOMS only has 3 units available for the UPM Serdang Campus. Users must be able to utilize it fully, only through sharing of a pool of same network. The availability and whereabouts of the vehicle must be updated almost instantly to allow everyone in the network to view its status, and decide on the usage of it. Certain limitation to the vehicle must be considered, such as battery level, destination of journey, and usage demand. The vehicle will be useless if there is not enough power to run. The vehicle will have limited source of user if destination of a journey is targeted at remote area of the campus. The vehicle must be placed properly at stations where there is higher demand to serve its purpose.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1.3 Aim and Objectives</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aim of this project is to develop a fully working secured in campus ride-sharing application.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objectives of </w:t>
      </w:r>
      <w:r w:rsidR="00A41284">
        <w:rPr>
          <w:rFonts w:ascii="Times New Roman" w:hAnsi="Times New Roman" w:cs="Times New Roman"/>
          <w:sz w:val="24"/>
          <w:szCs w:val="24"/>
        </w:rPr>
        <w:t>this project are</w:t>
      </w:r>
      <w:r w:rsidRPr="00F81661">
        <w:rPr>
          <w:rFonts w:ascii="Times New Roman" w:hAnsi="Times New Roman" w:cs="Times New Roman"/>
          <w:sz w:val="24"/>
          <w:szCs w:val="24"/>
        </w:rPr>
        <w:t>:</w:t>
      </w:r>
    </w:p>
    <w:p w:rsidR="00BE070C" w:rsidRPr="008A14EC" w:rsidRDefault="00BE070C" w:rsidP="008A14EC">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To design and create an EV ride-sharing application in UPM Serdang campus.</w:t>
      </w:r>
    </w:p>
    <w:p w:rsidR="00BE070C" w:rsidRPr="008A14EC" w:rsidRDefault="00BE070C" w:rsidP="008A14EC">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To predict station level demand of EV.</w:t>
      </w:r>
    </w:p>
    <w:p w:rsidR="00BE070C" w:rsidRDefault="00BE070C" w:rsidP="00F81661">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To evaluate the system design performance.</w:t>
      </w:r>
    </w:p>
    <w:p w:rsidR="00D143EB" w:rsidRPr="00D143EB" w:rsidRDefault="00D143EB" w:rsidP="00D143EB">
      <w:pPr>
        <w:spacing w:line="360" w:lineRule="auto"/>
        <w:jc w:val="both"/>
        <w:rPr>
          <w:rFonts w:ascii="Times New Roman" w:hAnsi="Times New Roman" w:cs="Times New Roman"/>
          <w:b/>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1.4 Project Scope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project will be focusing on the development of a ride-sharing Android application. The main mode of transportation which is going to be used in this project would be the Toyota Chotto Odekake Machimade Suisui (COMS), which is later rename as MyCOMS by Universiti Putra Malaysia (UPM), in hopes to promote green technology in the Serdang Campus. The COMS is a single-</w:t>
      </w:r>
      <w:r w:rsidR="00560D19" w:rsidRPr="00F81661">
        <w:rPr>
          <w:rFonts w:ascii="Times New Roman" w:hAnsi="Times New Roman" w:cs="Times New Roman"/>
          <w:sz w:val="24"/>
          <w:szCs w:val="24"/>
        </w:rPr>
        <w:t>seated</w:t>
      </w:r>
      <w:r w:rsidRPr="00F81661">
        <w:rPr>
          <w:rFonts w:ascii="Times New Roman" w:hAnsi="Times New Roman" w:cs="Times New Roman"/>
          <w:sz w:val="24"/>
          <w:szCs w:val="24"/>
        </w:rPr>
        <w:t xml:space="preserve"> ultra-compact electric vehicle, which carry the meanings of </w:t>
      </w:r>
      <w:r w:rsidR="007E30A8">
        <w:rPr>
          <w:rFonts w:ascii="Times New Roman" w:hAnsi="Times New Roman" w:cs="Times New Roman"/>
          <w:sz w:val="24"/>
          <w:szCs w:val="24"/>
        </w:rPr>
        <w:t>‘smooth, short rides into town”</w:t>
      </w:r>
      <w:r w:rsidRPr="00F81661">
        <w:rPr>
          <w:rFonts w:ascii="Times New Roman" w:hAnsi="Times New Roman" w:cs="Times New Roman"/>
          <w:sz w:val="24"/>
          <w:szCs w:val="24"/>
        </w:rPr>
        <w:t xml:space="preserve">. Three COMS are received, and it represents the collaboration between UPM, Toyota Auto Body Malaysia (TABM), Toyota Auto Body Japan (TABJ) and also Kyushu Institute of </w:t>
      </w:r>
      <w:r w:rsidRPr="00F81661">
        <w:rPr>
          <w:rFonts w:ascii="Times New Roman" w:hAnsi="Times New Roman" w:cs="Times New Roman"/>
          <w:sz w:val="24"/>
          <w:szCs w:val="24"/>
        </w:rPr>
        <w:lastRenderedPageBreak/>
        <w:t>Technology (Kyutech), Japan. This project will have high similarities of the model of bike-sharing, as the COMS is a single-</w:t>
      </w:r>
      <w:r w:rsidR="00560D19" w:rsidRPr="00F81661">
        <w:rPr>
          <w:rFonts w:ascii="Times New Roman" w:hAnsi="Times New Roman" w:cs="Times New Roman"/>
          <w:sz w:val="24"/>
          <w:szCs w:val="24"/>
        </w:rPr>
        <w:t>seated</w:t>
      </w:r>
      <w:r w:rsidRPr="00F81661">
        <w:rPr>
          <w:rFonts w:ascii="Times New Roman" w:hAnsi="Times New Roman" w:cs="Times New Roman"/>
          <w:sz w:val="24"/>
          <w:szCs w:val="24"/>
        </w:rPr>
        <w:t xml:space="preserve"> vehicle, and can only be transported whenever there is driver on it.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proposed mobile application which specially created for mobile device with platform of Android is expected to build to coordinate and monitor the MyCOMS vehicle. It is targeted to provide efficiency for users to manage the booking of the MyCOMS, and also for the administration team to have full time monitoring of the vehicle whenever it is.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 xml:space="preserve">1.5 Report Outline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thesis consists of five chapters, which includes introduction, literature review, methodology, result and discussion, and conclusion.</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1 - Introduction to the background of the involved EV which is MyCOMS, and the targeted ride-sharing android application. Problem statements are defined in this chapter. The aims and main objectives of the project are also discussed in the chapter too. Project scope is declared at the end of the chapter. </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Chapter 2 - Literature review of the related research on the ride-sharing industries, including vehicles with driver, and also vehicles that are driverless. The existing ride-sharing application are studied, compared and discussed in this chapter. Main focus of the project which is the ride-sharing android application is discussed in the chapter.</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3 - Methodology used in the overall flow, outline and the process of the project. The related materials and equipment such as </w:t>
      </w:r>
      <w:r w:rsidR="00560D19" w:rsidRPr="00FD74BE">
        <w:rPr>
          <w:rFonts w:ascii="Times New Roman" w:hAnsi="Times New Roman" w:cs="Times New Roman"/>
          <w:sz w:val="24"/>
          <w:szCs w:val="24"/>
        </w:rPr>
        <w:t>hardware</w:t>
      </w:r>
      <w:r w:rsidRPr="00FD74BE">
        <w:rPr>
          <w:rFonts w:ascii="Times New Roman" w:hAnsi="Times New Roman" w:cs="Times New Roman"/>
          <w:sz w:val="24"/>
          <w:szCs w:val="24"/>
        </w:rPr>
        <w:t xml:space="preserve"> and </w:t>
      </w:r>
      <w:r w:rsidR="00560D19" w:rsidRPr="00FD74BE">
        <w:rPr>
          <w:rFonts w:ascii="Times New Roman" w:hAnsi="Times New Roman" w:cs="Times New Roman"/>
          <w:sz w:val="24"/>
          <w:szCs w:val="24"/>
        </w:rPr>
        <w:t>software</w:t>
      </w:r>
      <w:r w:rsidRPr="00FD74BE">
        <w:rPr>
          <w:rFonts w:ascii="Times New Roman" w:hAnsi="Times New Roman" w:cs="Times New Roman"/>
          <w:sz w:val="24"/>
          <w:szCs w:val="24"/>
        </w:rPr>
        <w:t xml:space="preserve"> involved: Android devices, Android Studio IDE and MyCOMS are discussed. The architecture of the android system is further explained in this chapter. The emerging idea of developing this ride-sharing application is further discussed in the same section of the chapter. </w:t>
      </w:r>
    </w:p>
    <w:p w:rsidR="00FD74BE"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Chapter 4 - The result and discussion which shows the screenshot, and also the performance evaluation of the application. The problem faced throughout the application development and project deployment are discussed in this chapter.</w:t>
      </w:r>
    </w:p>
    <w:p w:rsidR="00BE070C" w:rsidRPr="00FD74BE" w:rsidRDefault="00560D19"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5 - </w:t>
      </w:r>
      <w:r w:rsidR="00BE070C" w:rsidRPr="00FD74BE">
        <w:rPr>
          <w:rFonts w:ascii="Times New Roman" w:hAnsi="Times New Roman" w:cs="Times New Roman"/>
          <w:sz w:val="24"/>
          <w:szCs w:val="24"/>
        </w:rPr>
        <w:t xml:space="preserve">Conclusion of the whole project in the last chapter of the thesis. </w:t>
      </w:r>
      <w:r w:rsidR="002131DB" w:rsidRPr="00FD74BE">
        <w:rPr>
          <w:rFonts w:ascii="Times New Roman" w:hAnsi="Times New Roman" w:cs="Times New Roman"/>
          <w:sz w:val="24"/>
          <w:szCs w:val="24"/>
        </w:rPr>
        <w:t>This chapter will includes the</w:t>
      </w:r>
      <w:r w:rsidR="00BE070C" w:rsidRPr="00FD74BE">
        <w:rPr>
          <w:rFonts w:ascii="Times New Roman" w:hAnsi="Times New Roman" w:cs="Times New Roman"/>
          <w:sz w:val="24"/>
          <w:szCs w:val="24"/>
        </w:rPr>
        <w:t xml:space="preserve"> application development, the evaluation findings and also the future works possible for the application are discussed in the chapter.</w:t>
      </w:r>
    </w:p>
    <w:p w:rsidR="00FD74BE" w:rsidRDefault="00FD74BE" w:rsidP="008A14EC">
      <w:pPr>
        <w:spacing w:line="360" w:lineRule="auto"/>
        <w:jc w:val="center"/>
        <w:rPr>
          <w:rFonts w:ascii="Times New Roman" w:hAnsi="Times New Roman" w:cs="Times New Roman"/>
          <w:b/>
          <w:sz w:val="24"/>
          <w:szCs w:val="24"/>
        </w:rPr>
      </w:pPr>
    </w:p>
    <w:p w:rsidR="00FD74BE" w:rsidRDefault="00FD74BE" w:rsidP="008A14EC">
      <w:pPr>
        <w:spacing w:line="360" w:lineRule="auto"/>
        <w:jc w:val="center"/>
        <w:rPr>
          <w:rFonts w:ascii="Times New Roman" w:hAnsi="Times New Roman" w:cs="Times New Roman"/>
          <w:b/>
          <w:sz w:val="24"/>
          <w:szCs w:val="24"/>
        </w:rPr>
      </w:pPr>
    </w:p>
    <w:p w:rsidR="00BE070C" w:rsidRPr="008A14E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CHAPTER 2</w:t>
      </w:r>
    </w:p>
    <w:p w:rsidR="00BE070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LITERATURE REVIEW</w:t>
      </w:r>
    </w:p>
    <w:p w:rsidR="008A14EC" w:rsidRDefault="008A14EC" w:rsidP="008A14EC">
      <w:pPr>
        <w:spacing w:line="360" w:lineRule="auto"/>
        <w:jc w:val="center"/>
        <w:rPr>
          <w:rFonts w:ascii="Times New Roman" w:hAnsi="Times New Roman" w:cs="Times New Roman"/>
          <w:b/>
          <w:sz w:val="24"/>
          <w:szCs w:val="24"/>
        </w:rPr>
      </w:pPr>
    </w:p>
    <w:p w:rsidR="00FD74BE" w:rsidRDefault="00FD74BE" w:rsidP="008A14EC">
      <w:pPr>
        <w:spacing w:line="360" w:lineRule="auto"/>
        <w:jc w:val="center"/>
        <w:rPr>
          <w:rFonts w:ascii="Times New Roman" w:hAnsi="Times New Roman" w:cs="Times New Roman"/>
          <w:b/>
          <w:sz w:val="24"/>
          <w:szCs w:val="24"/>
        </w:rPr>
      </w:pPr>
    </w:p>
    <w:p w:rsidR="008A14EC" w:rsidRPr="00F81661" w:rsidRDefault="008A14EC" w:rsidP="008A14EC">
      <w:pPr>
        <w:spacing w:line="360" w:lineRule="auto"/>
        <w:jc w:val="center"/>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2.1 Introduction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In this chapter, the case study of the operational model of ride-sharing and bike-sharing application will be discuss thoroughly. The existing system of the application will be studied especially on features, limitations, advantages and disadvantages will be discussed throughout this chapter.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2.2 Ride Sharing</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Public transportation plays a significant role in daily lives of Malaysian citizens as it connects each other to the desired destination. Some of the most common form of public transportation such as bus, train, taxi and others, where one of the mode has occupancy lesser than 40% which is taxi in the form of vehicle. One of the reasons is that the service and cost of hiring a taxi is not proportional as customer</w:t>
      </w:r>
      <w:r w:rsidR="00693852">
        <w:rPr>
          <w:rFonts w:ascii="Times New Roman" w:hAnsi="Times New Roman" w:cs="Times New Roman"/>
          <w:sz w:val="24"/>
          <w:szCs w:val="24"/>
        </w:rPr>
        <w:t xml:space="preserve"> feel there is unfairness in it</w:t>
      </w:r>
      <w:r w:rsidRPr="00F81661">
        <w:rPr>
          <w:rFonts w:ascii="Times New Roman" w:hAnsi="Times New Roman" w:cs="Times New Roman"/>
          <w:sz w:val="24"/>
          <w:szCs w:val="24"/>
        </w:rPr>
        <w:t xml:space="preserve"> [1]</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r w:rsidR="00927CF4" w:rsidRPr="00F81661">
        <w:rPr>
          <w:rFonts w:ascii="Times New Roman" w:hAnsi="Times New Roman" w:cs="Times New Roman"/>
          <w:sz w:val="24"/>
          <w:szCs w:val="24"/>
        </w:rPr>
        <w:t>Monopolized</w:t>
      </w:r>
      <w:r w:rsidRPr="00F81661">
        <w:rPr>
          <w:rFonts w:ascii="Times New Roman" w:hAnsi="Times New Roman" w:cs="Times New Roman"/>
          <w:sz w:val="24"/>
          <w:szCs w:val="24"/>
        </w:rPr>
        <w:t xml:space="preserve"> and bad </w:t>
      </w:r>
      <w:r w:rsidR="00927CF4" w:rsidRPr="00F81661">
        <w:rPr>
          <w:rFonts w:ascii="Times New Roman" w:hAnsi="Times New Roman" w:cs="Times New Roman"/>
          <w:sz w:val="24"/>
          <w:szCs w:val="24"/>
        </w:rPr>
        <w:t>behavior</w:t>
      </w:r>
      <w:r w:rsidRPr="00F81661">
        <w:rPr>
          <w:rFonts w:ascii="Times New Roman" w:hAnsi="Times New Roman" w:cs="Times New Roman"/>
          <w:sz w:val="24"/>
          <w:szCs w:val="24"/>
        </w:rPr>
        <w:t xml:space="preserve"> of driver are also the reason for the low using rate of taxi. As compared to the other transportation, taxi carries the highest mobility and flexibility, with no tracks needed as compared to trains, and wider roads for busses, it is simply the best mode of transportation for short distance around a certain area.</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But since the occupancy rate of taxi is low, and special infrastructure needed for trains and bus, families with higher purchasing power can afford </w:t>
      </w:r>
      <w:r w:rsidR="00927CF4" w:rsidRPr="00F81661">
        <w:rPr>
          <w:rFonts w:ascii="Times New Roman" w:hAnsi="Times New Roman" w:cs="Times New Roman"/>
          <w:sz w:val="24"/>
          <w:szCs w:val="24"/>
        </w:rPr>
        <w:t>to buy</w:t>
      </w:r>
      <w:r w:rsidRPr="00F81661">
        <w:rPr>
          <w:rFonts w:ascii="Times New Roman" w:hAnsi="Times New Roman" w:cs="Times New Roman"/>
          <w:sz w:val="24"/>
          <w:szCs w:val="24"/>
        </w:rPr>
        <w:t xml:space="preserve"> a vehicle for daily travelling purpose. With that the cars on the road increases gradually which leads to high traffic on daily commute. Cars are not fully utilize if it </w:t>
      </w:r>
      <w:r w:rsidR="00FD74BE">
        <w:rPr>
          <w:rFonts w:ascii="Times New Roman" w:hAnsi="Times New Roman" w:cs="Times New Roman"/>
          <w:sz w:val="24"/>
          <w:szCs w:val="24"/>
        </w:rPr>
        <w:t>carries only one</w:t>
      </w:r>
      <w:r w:rsidRPr="00F81661">
        <w:rPr>
          <w:rFonts w:ascii="Times New Roman" w:hAnsi="Times New Roman" w:cs="Times New Roman"/>
          <w:sz w:val="24"/>
          <w:szCs w:val="24"/>
        </w:rPr>
        <w:t xml:space="preserve"> passenger, and leads to the main reason for creating </w:t>
      </w:r>
      <w:r w:rsidRPr="00F81661">
        <w:rPr>
          <w:rFonts w:ascii="Times New Roman" w:hAnsi="Times New Roman" w:cs="Times New Roman"/>
          <w:sz w:val="24"/>
          <w:szCs w:val="24"/>
        </w:rPr>
        <w:lastRenderedPageBreak/>
        <w:t xml:space="preserve">traffic jam commuting from one place to another. This can be solved by pairing users together with the same destination up to the maximum capacity of the car, the traffic condition could be reduced at least 4 times as compared to the </w:t>
      </w:r>
      <w:r w:rsidR="00927CF4" w:rsidRPr="00F81661">
        <w:rPr>
          <w:rFonts w:ascii="Times New Roman" w:hAnsi="Times New Roman" w:cs="Times New Roman"/>
          <w:sz w:val="24"/>
          <w:szCs w:val="24"/>
        </w:rPr>
        <w:t>worst case</w:t>
      </w:r>
      <w:r w:rsidRPr="00F81661">
        <w:rPr>
          <w:rFonts w:ascii="Times New Roman" w:hAnsi="Times New Roman" w:cs="Times New Roman"/>
          <w:sz w:val="24"/>
          <w:szCs w:val="24"/>
        </w:rPr>
        <w:t xml:space="preserve"> scenario mentioned earlier. But how do people solve that by knowing who is the exact person that has the same destination with the departing location within a close range? Analyzing the field of software development integrating with social media, this is made possible when information is shared on a platform which is to be viewed publicly, and user with high similarity will be known and paired which makes up to solving the case earlier. Crowdsourcing the data would automates the whole process and reduce the effort in exploring potential user in the domain</w:t>
      </w:r>
      <w:r w:rsidR="00693852">
        <w:rPr>
          <w:rFonts w:ascii="Times New Roman" w:hAnsi="Times New Roman" w:cs="Times New Roman"/>
          <w:sz w:val="24"/>
          <w:szCs w:val="24"/>
        </w:rPr>
        <w:t xml:space="preserve"> of traffic and transportation </w:t>
      </w:r>
      <w:r w:rsidRPr="00F81661">
        <w:rPr>
          <w:rFonts w:ascii="Times New Roman" w:hAnsi="Times New Roman" w:cs="Times New Roman"/>
          <w:sz w:val="24"/>
          <w:szCs w:val="24"/>
        </w:rPr>
        <w:t>[2]</w:t>
      </w:r>
      <w:r w:rsidR="00693852">
        <w:rPr>
          <w:rFonts w:ascii="Times New Roman" w:hAnsi="Times New Roman" w:cs="Times New Roman"/>
          <w:sz w:val="24"/>
          <w:szCs w:val="24"/>
        </w:rPr>
        <w:t>.</w:t>
      </w:r>
    </w:p>
    <w:p w:rsidR="00BE070C" w:rsidRDefault="00353253"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sharing economy business is built not only on the technology advancement, but also in a sense</w:t>
      </w:r>
      <w:r w:rsidR="00FF13FE">
        <w:rPr>
          <w:rFonts w:ascii="Times New Roman" w:hAnsi="Times New Roman" w:cs="Times New Roman"/>
          <w:sz w:val="24"/>
          <w:szCs w:val="24"/>
        </w:rPr>
        <w:t xml:space="preserve"> of “trust” among each other [3</w:t>
      </w:r>
      <w:r>
        <w:rPr>
          <w:rFonts w:ascii="Times New Roman" w:hAnsi="Times New Roman" w:cs="Times New Roman"/>
          <w:sz w:val="24"/>
          <w:szCs w:val="24"/>
        </w:rPr>
        <w:t>]</w:t>
      </w:r>
      <w:r w:rsidR="001F12D2">
        <w:rPr>
          <w:rFonts w:ascii="Times New Roman" w:hAnsi="Times New Roman" w:cs="Times New Roman"/>
          <w:sz w:val="24"/>
          <w:szCs w:val="24"/>
        </w:rPr>
        <w:t>. The sharing of object among strangers solely rely on trust, is the key of success to the service provided, and it can be provided with a little help from technology. Building of platform ease the communication among each other. Tracking of whereabouts and usage rate can be monitored and viewed, in order to prevent unwanted events to happen. User will not be easily affected by words and saying from another user, and instead it will be affected by mainly the service provider’</w:t>
      </w:r>
      <w:r w:rsidR="00FF13FE">
        <w:rPr>
          <w:rFonts w:ascii="Times New Roman" w:hAnsi="Times New Roman" w:cs="Times New Roman"/>
          <w:sz w:val="24"/>
          <w:szCs w:val="24"/>
        </w:rPr>
        <w:t>s performance and reputation [4</w:t>
      </w:r>
      <w:r w:rsidR="001F12D2">
        <w:rPr>
          <w:rFonts w:ascii="Times New Roman" w:hAnsi="Times New Roman" w:cs="Times New Roman"/>
          <w:sz w:val="24"/>
          <w:szCs w:val="24"/>
        </w:rPr>
        <w:t xml:space="preserve">]. </w:t>
      </w:r>
      <w:r w:rsidR="00BE070C" w:rsidRPr="00F81661">
        <w:rPr>
          <w:rFonts w:ascii="Times New Roman" w:hAnsi="Times New Roman" w:cs="Times New Roman"/>
          <w:sz w:val="24"/>
          <w:szCs w:val="24"/>
        </w:rPr>
        <w:t xml:space="preserve"> </w:t>
      </w: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BE070C" w:rsidRPr="00D143EB">
        <w:rPr>
          <w:rFonts w:ascii="Times New Roman" w:hAnsi="Times New Roman" w:cs="Times New Roman"/>
          <w:b/>
          <w:sz w:val="24"/>
          <w:szCs w:val="24"/>
        </w:rPr>
        <w:t xml:space="preserve"> Bike Sharing</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Since the operational concept of the Android application of MyCOMS is roughly similar to bike sharing system, the case studies done by researchers will be discussed in this section to further differentiates the difference comparing to ride-sharing application. According to Shaheen, bike sharing system is currently one of the transportation system in major cities, in solving congestion problem, as well as the ‘last mile problem’ which can be further defined as the distance between home and the transit station</w:t>
      </w:r>
      <w:r w:rsidR="00693852">
        <w:rPr>
          <w:rFonts w:ascii="Times New Roman" w:hAnsi="Times New Roman" w:cs="Times New Roman"/>
          <w:sz w:val="24"/>
          <w:szCs w:val="24"/>
        </w:rPr>
        <w:t xml:space="preserve">, which can be too far to walk </w:t>
      </w:r>
      <w:r w:rsidR="00FF13FE">
        <w:rPr>
          <w:rFonts w:ascii="Times New Roman" w:hAnsi="Times New Roman" w:cs="Times New Roman"/>
          <w:sz w:val="24"/>
          <w:szCs w:val="24"/>
        </w:rPr>
        <w:t>[5</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Most of the big cities are using bike sharing as the solution for users in commuting between places where transit station is not available. Ricci has stated that bike sharing has a network of bicycles which spread across an area of strategically positioned ‘bike sharing station’, which can be used by user for point-to-point jour</w:t>
      </w:r>
      <w:r w:rsidR="00693852">
        <w:rPr>
          <w:rFonts w:ascii="Times New Roman" w:hAnsi="Times New Roman" w:cs="Times New Roman"/>
          <w:sz w:val="24"/>
          <w:szCs w:val="24"/>
        </w:rPr>
        <w:t>ney purpose in a period of time</w:t>
      </w:r>
      <w:r w:rsidR="00FF13FE">
        <w:rPr>
          <w:rFonts w:ascii="Times New Roman" w:hAnsi="Times New Roman" w:cs="Times New Roman"/>
          <w:sz w:val="24"/>
          <w:szCs w:val="24"/>
        </w:rPr>
        <w:t xml:space="preserve"> [6</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lastRenderedPageBreak/>
        <w:t xml:space="preserve">With the reference made, the similarities is shown between bike sharing and MyCOMS application, where both of the application involves deployment of vehicles at stations, and allow users to book and use it for a period of time, for point-to-point travel purposes. However the downside of both application is that the vehicles would require rebalancing every day, as the demand will differs according to the factors based on the stations. The demand will fluctuate based on several aspect such as the weather, time of travel, location of station, population of station and </w:t>
      </w:r>
      <w:r w:rsidR="00353253" w:rsidRPr="00F81661">
        <w:rPr>
          <w:rFonts w:ascii="Times New Roman" w:hAnsi="Times New Roman" w:cs="Times New Roman"/>
          <w:sz w:val="24"/>
          <w:szCs w:val="24"/>
        </w:rPr>
        <w:t>etc.</w:t>
      </w:r>
      <w:r w:rsidRPr="00F81661">
        <w:rPr>
          <w:rFonts w:ascii="Times New Roman" w:hAnsi="Times New Roman" w:cs="Times New Roman"/>
          <w:sz w:val="24"/>
          <w:szCs w:val="24"/>
        </w:rPr>
        <w:t>, where every element plays important role in affecting the usage level of the application.</w:t>
      </w:r>
    </w:p>
    <w:p w:rsidR="00BE070C"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In order to rebalance the vehicle deployment, example and reference are taken from bike sharing model. </w:t>
      </w:r>
      <w:r w:rsidR="00A37187" w:rsidRPr="00A37187">
        <w:rPr>
          <w:rFonts w:ascii="Times New Roman" w:hAnsi="Times New Roman" w:cs="Times New Roman"/>
          <w:sz w:val="24"/>
          <w:szCs w:val="24"/>
        </w:rPr>
        <w:t>Several research were done in predicting the demand as rebalancing of vehicles is always an issue for the service provider, with various method used.</w:t>
      </w:r>
      <w:r w:rsidR="00A37187">
        <w:rPr>
          <w:rFonts w:ascii="Times New Roman" w:hAnsi="Times New Roman" w:cs="Times New Roman"/>
          <w:sz w:val="24"/>
          <w:szCs w:val="24"/>
        </w:rPr>
        <w:t xml:space="preserve"> </w:t>
      </w:r>
      <w:r w:rsidRPr="00F81661">
        <w:rPr>
          <w:rFonts w:ascii="Times New Roman" w:hAnsi="Times New Roman" w:cs="Times New Roman"/>
          <w:sz w:val="24"/>
          <w:szCs w:val="24"/>
        </w:rPr>
        <w:t>To avoid wastage of manpower in providing mobility in allocating the cars at the desired location, artificial intelligence system is adapted into the system. According to Syed, their study in forecasting bike demand using fuzzy interference mechanism has proved that the un-optimized fuzzy interference system can outperform un-optimized traditional feed forward neural network, and concludes that simple fuzzy interference b</w:t>
      </w:r>
      <w:r w:rsidR="00FF13FE">
        <w:rPr>
          <w:rFonts w:ascii="Times New Roman" w:hAnsi="Times New Roman" w:cs="Times New Roman"/>
          <w:sz w:val="24"/>
          <w:szCs w:val="24"/>
        </w:rPr>
        <w:t>ased prediction is sufficient [7</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Author also uses input parameters such as weather, holidays and number of user. Randomize of input is first done, and the system is run 5 times to ensure that the data obtain is accurate and consistent. This paper shows that the prediction using fuzzy logic is feasible, and is not limited only to using neural network for forecasting purpose.</w:t>
      </w:r>
    </w:p>
    <w:p w:rsidR="001F12D2" w:rsidRDefault="00A37187"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Other than that, user’s trip can be predicted as well according to the research which based on the fuzzy logic based </w:t>
      </w:r>
      <w:r w:rsidR="00FF13FE">
        <w:rPr>
          <w:rFonts w:ascii="Times New Roman" w:hAnsi="Times New Roman" w:cs="Times New Roman"/>
          <w:sz w:val="24"/>
          <w:szCs w:val="24"/>
        </w:rPr>
        <w:t>trip generation model [8</w:t>
      </w:r>
      <w:r>
        <w:rPr>
          <w:rFonts w:ascii="Times New Roman" w:hAnsi="Times New Roman" w:cs="Times New Roman"/>
          <w:sz w:val="24"/>
          <w:szCs w:val="24"/>
        </w:rPr>
        <w:t xml:space="preserve">]. </w:t>
      </w:r>
      <w:r w:rsidR="00A92B1D">
        <w:rPr>
          <w:rFonts w:ascii="Times New Roman" w:hAnsi="Times New Roman" w:cs="Times New Roman"/>
          <w:sz w:val="24"/>
          <w:szCs w:val="24"/>
        </w:rPr>
        <w:t>The prediction on user’s trip is important as it affect the demand level of each station in a whole. A notification can be sent to user as an alert of vehicle availability if the prediction data matched with the real-time data. A similar research on the user’s journey prediction is done as well [</w:t>
      </w:r>
      <w:r w:rsidR="00FF13FE">
        <w:rPr>
          <w:rFonts w:ascii="Times New Roman" w:hAnsi="Times New Roman" w:cs="Times New Roman"/>
          <w:sz w:val="24"/>
          <w:szCs w:val="24"/>
        </w:rPr>
        <w:t>9</w:t>
      </w:r>
      <w:r w:rsidR="00A92B1D">
        <w:rPr>
          <w:rFonts w:ascii="Times New Roman" w:hAnsi="Times New Roman" w:cs="Times New Roman"/>
          <w:sz w:val="24"/>
          <w:szCs w:val="24"/>
        </w:rPr>
        <w:t xml:space="preserve">] train predict. It predicts the passenger flow on journey from station to station. From it the traffic management can be done effectively as it helps in providing mobility to the vehicle in reaching stations which have high demand. This paper models the flow with fuzzy logic, adding features of passenger demand to the </w:t>
      </w:r>
      <w:r w:rsidR="00FF13FE">
        <w:rPr>
          <w:rFonts w:ascii="Times New Roman" w:hAnsi="Times New Roman" w:cs="Times New Roman"/>
          <w:sz w:val="24"/>
          <w:szCs w:val="24"/>
        </w:rPr>
        <w:t>mode of transportation [10</w:t>
      </w:r>
      <w:r w:rsidR="00A92B1D">
        <w:rPr>
          <w:rFonts w:ascii="Times New Roman" w:hAnsi="Times New Roman" w:cs="Times New Roman"/>
          <w:sz w:val="24"/>
          <w:szCs w:val="24"/>
        </w:rPr>
        <w:t xml:space="preserve">]. </w:t>
      </w:r>
    </w:p>
    <w:p w:rsidR="007B639D" w:rsidRDefault="007B639D"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high number of bicycle in a network of bike sharing system, a group of researcher did simulation optimization, to make sure that resources of bike sharing are shared and used equally [</w:t>
      </w:r>
      <w:r w:rsidR="00FF13FE">
        <w:rPr>
          <w:rFonts w:ascii="Times New Roman" w:hAnsi="Times New Roman" w:cs="Times New Roman"/>
          <w:sz w:val="24"/>
          <w:szCs w:val="24"/>
        </w:rPr>
        <w:t>11</w:t>
      </w:r>
      <w:r>
        <w:rPr>
          <w:rFonts w:ascii="Times New Roman" w:hAnsi="Times New Roman" w:cs="Times New Roman"/>
          <w:sz w:val="24"/>
          <w:szCs w:val="24"/>
        </w:rPr>
        <w:t xml:space="preserve">]. A proper data retrieved from the network can be mined and analyzed for future </w:t>
      </w:r>
      <w:r>
        <w:rPr>
          <w:rFonts w:ascii="Times New Roman" w:hAnsi="Times New Roman" w:cs="Times New Roman"/>
          <w:sz w:val="24"/>
          <w:szCs w:val="24"/>
        </w:rPr>
        <w:lastRenderedPageBreak/>
        <w:t>transportation improvements [</w:t>
      </w:r>
      <w:r w:rsidR="00FF13FE">
        <w:rPr>
          <w:rFonts w:ascii="Times New Roman" w:hAnsi="Times New Roman" w:cs="Times New Roman"/>
          <w:sz w:val="24"/>
          <w:szCs w:val="24"/>
        </w:rPr>
        <w:t>1</w:t>
      </w:r>
      <w:r>
        <w:rPr>
          <w:rFonts w:ascii="Times New Roman" w:hAnsi="Times New Roman" w:cs="Times New Roman"/>
          <w:sz w:val="24"/>
          <w:szCs w:val="24"/>
        </w:rPr>
        <w:t xml:space="preserve">2]. Collaboration between modes of transportation will improve the strength and weakness of each other, which brings more benefits to the users. </w:t>
      </w:r>
    </w:p>
    <w:p w:rsidR="007B639D" w:rsidRDefault="007B639D"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 comparing on the artificial intelligence method that are involved in prediction, several researchers have use different method such as planning algorithm and searching algorithm [</w:t>
      </w:r>
      <w:r w:rsidR="00FF13FE">
        <w:rPr>
          <w:rFonts w:ascii="Times New Roman" w:hAnsi="Times New Roman" w:cs="Times New Roman"/>
          <w:sz w:val="24"/>
          <w:szCs w:val="24"/>
        </w:rPr>
        <w:t>13</w:t>
      </w:r>
      <w:r>
        <w:rPr>
          <w:rFonts w:ascii="Times New Roman" w:hAnsi="Times New Roman" w:cs="Times New Roman"/>
          <w:sz w:val="24"/>
          <w:szCs w:val="24"/>
        </w:rPr>
        <w:t>] [</w:t>
      </w:r>
      <w:r w:rsidR="00FF13FE">
        <w:rPr>
          <w:rFonts w:ascii="Times New Roman" w:hAnsi="Times New Roman" w:cs="Times New Roman"/>
          <w:sz w:val="24"/>
          <w:szCs w:val="24"/>
        </w:rPr>
        <w:t>14</w:t>
      </w:r>
      <w:r>
        <w:rPr>
          <w:rFonts w:ascii="Times New Roman" w:hAnsi="Times New Roman" w:cs="Times New Roman"/>
          <w:sz w:val="24"/>
          <w:szCs w:val="24"/>
        </w:rPr>
        <w:t xml:space="preserve">]. Fuzzy logic will be used for this application as the data and number of input which the system has to deal with, is not complicated compared to the large network node in bike sharing system. Simple system for daily prediction require several input is suffice. </w:t>
      </w:r>
    </w:p>
    <w:p w:rsidR="00A92B1D" w:rsidRDefault="00A92B1D" w:rsidP="00FD74BE">
      <w:pPr>
        <w:spacing w:line="360" w:lineRule="auto"/>
        <w:ind w:firstLine="720"/>
        <w:jc w:val="both"/>
        <w:rPr>
          <w:rFonts w:ascii="Times New Roman" w:hAnsi="Times New Roman" w:cs="Times New Roman"/>
          <w:sz w:val="24"/>
          <w:szCs w:val="24"/>
        </w:rPr>
      </w:pPr>
    </w:p>
    <w:p w:rsidR="00FD74BE" w:rsidRPr="00D143EB" w:rsidRDefault="00C127AE" w:rsidP="00FD74BE">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251724" w:rsidRPr="00D143EB">
        <w:rPr>
          <w:rFonts w:ascii="Times New Roman" w:hAnsi="Times New Roman" w:cs="Times New Roman"/>
          <w:b/>
          <w:sz w:val="24"/>
          <w:szCs w:val="24"/>
        </w:rPr>
        <w:t xml:space="preserve"> </w:t>
      </w:r>
      <w:r w:rsidR="00FD74BE" w:rsidRPr="00D143EB">
        <w:rPr>
          <w:rFonts w:ascii="Times New Roman" w:hAnsi="Times New Roman" w:cs="Times New Roman"/>
          <w:b/>
          <w:sz w:val="24"/>
          <w:szCs w:val="24"/>
        </w:rPr>
        <w:t>COMS</w:t>
      </w:r>
    </w:p>
    <w:p w:rsidR="001B039E" w:rsidRDefault="00FD74BE"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COMS is a single seated </w:t>
      </w:r>
      <w:r w:rsidR="001B039E">
        <w:rPr>
          <w:rFonts w:ascii="Times New Roman" w:hAnsi="Times New Roman" w:cs="Times New Roman"/>
          <w:sz w:val="24"/>
          <w:szCs w:val="24"/>
        </w:rPr>
        <w:t xml:space="preserve">electric vehicle that is designed and manufactured by </w:t>
      </w:r>
      <w:r w:rsidR="001B039E" w:rsidRPr="001B039E">
        <w:rPr>
          <w:rFonts w:ascii="Times New Roman" w:hAnsi="Times New Roman" w:cs="Times New Roman"/>
          <w:sz w:val="24"/>
          <w:szCs w:val="24"/>
        </w:rPr>
        <w:t>Toyota</w:t>
      </w:r>
      <w:r w:rsidR="001B039E">
        <w:rPr>
          <w:rFonts w:ascii="Times New Roman" w:hAnsi="Times New Roman" w:cs="Times New Roman"/>
          <w:sz w:val="24"/>
          <w:szCs w:val="24"/>
        </w:rPr>
        <w:t>. According to the specification obtained from Toyota Auto Body Japan’s Corporate Social Responsibility Report 2013, COMS is a fully electric powered vehicle, that uses lead battery which can supply mileage of 50km per charge.</w:t>
      </w:r>
      <w:r w:rsidR="00251724">
        <w:rPr>
          <w:rFonts w:ascii="Times New Roman" w:hAnsi="Times New Roman" w:cs="Times New Roman"/>
          <w:sz w:val="24"/>
          <w:szCs w:val="24"/>
        </w:rPr>
        <w:t xml:space="preserve"> COMS is able to run at a maximum speed of 60km per hour, and it</w:t>
      </w:r>
      <w:r w:rsidR="001B039E">
        <w:rPr>
          <w:rFonts w:ascii="Times New Roman" w:hAnsi="Times New Roman" w:cs="Times New Roman"/>
          <w:sz w:val="24"/>
          <w:szCs w:val="24"/>
        </w:rPr>
        <w:t xml:space="preserve"> has noises which is generated at below 71dB at acceleration, and even lower at 65dB</w:t>
      </w:r>
      <w:r w:rsidR="00251724">
        <w:rPr>
          <w:rFonts w:ascii="Times New Roman" w:hAnsi="Times New Roman" w:cs="Times New Roman"/>
          <w:sz w:val="24"/>
          <w:szCs w:val="24"/>
        </w:rPr>
        <w:t xml:space="preserve"> when it is constantly running </w:t>
      </w:r>
      <w:r w:rsidR="001B039E">
        <w:rPr>
          <w:rFonts w:ascii="Times New Roman" w:hAnsi="Times New Roman" w:cs="Times New Roman"/>
          <w:sz w:val="24"/>
          <w:szCs w:val="24"/>
        </w:rPr>
        <w:t>[</w:t>
      </w:r>
      <w:r w:rsidR="00FF13FE">
        <w:rPr>
          <w:rFonts w:ascii="Times New Roman" w:hAnsi="Times New Roman" w:cs="Times New Roman"/>
          <w:sz w:val="24"/>
          <w:szCs w:val="24"/>
        </w:rPr>
        <w:t>15</w:t>
      </w:r>
      <w:r w:rsidR="001B039E">
        <w:rPr>
          <w:rFonts w:ascii="Times New Roman" w:hAnsi="Times New Roman" w:cs="Times New Roman"/>
          <w:sz w:val="24"/>
          <w:szCs w:val="24"/>
        </w:rPr>
        <w:t>]</w:t>
      </w:r>
      <w:r w:rsidR="00251724">
        <w:rPr>
          <w:rFonts w:ascii="Times New Roman" w:hAnsi="Times New Roman" w:cs="Times New Roman"/>
          <w:sz w:val="24"/>
          <w:szCs w:val="24"/>
        </w:rPr>
        <w:t xml:space="preserve">. It is targeted to serve user that would like to make short trip easier and more convenient. COMS has been deployed in several region of Japan, aiming to reduce carbon emission, as well as navigating through the narrow roads in most area of Japan. Its performance has won itself a </w:t>
      </w:r>
      <w:r w:rsidR="00251724" w:rsidRPr="00251724">
        <w:rPr>
          <w:rFonts w:ascii="Times New Roman" w:hAnsi="Times New Roman" w:cs="Times New Roman"/>
          <w:sz w:val="24"/>
          <w:szCs w:val="24"/>
        </w:rPr>
        <w:t>Nikkei MJ Outstanding Award</w:t>
      </w:r>
      <w:r w:rsidR="00251724">
        <w:rPr>
          <w:rFonts w:ascii="Times New Roman" w:hAnsi="Times New Roman" w:cs="Times New Roman"/>
          <w:sz w:val="24"/>
          <w:szCs w:val="24"/>
        </w:rPr>
        <w:t xml:space="preserve">, which further strengthens its identity among community. </w:t>
      </w:r>
    </w:p>
    <w:p w:rsidR="00251724" w:rsidRDefault="00251724"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Researchers have used COMS in various field, which ranges from entertainment field to safety autonomous featured ride on the road. A virtual reality (VR) system is modeled based on motion car, which in this case </w:t>
      </w:r>
      <w:r w:rsidR="00FF13FE">
        <w:rPr>
          <w:rFonts w:ascii="Times New Roman" w:hAnsi="Times New Roman" w:cs="Times New Roman"/>
          <w:sz w:val="24"/>
          <w:szCs w:val="24"/>
        </w:rPr>
        <w:t>COMS was used as the platform [16</w:t>
      </w:r>
      <w:r>
        <w:rPr>
          <w:rFonts w:ascii="Times New Roman" w:hAnsi="Times New Roman" w:cs="Times New Roman"/>
          <w:sz w:val="24"/>
          <w:szCs w:val="24"/>
        </w:rPr>
        <w:t xml:space="preserve">].  The COMS was deployed as a motion platform, where it provides simulated motion sensation to the VR user with autonomous driving. User will control the car with VR controller and headset, where vision through the headset will feel the </w:t>
      </w:r>
      <w:r w:rsidR="00A7467E">
        <w:rPr>
          <w:rFonts w:ascii="Times New Roman" w:hAnsi="Times New Roman" w:cs="Times New Roman"/>
          <w:sz w:val="24"/>
          <w:szCs w:val="24"/>
        </w:rPr>
        <w:t xml:space="preserve">motion when the car is synchronized. It is mentioned that COMS is used as it is easy to control and modify, which allow the developer to create more enhancement on the vehicle with the application of the technology. </w:t>
      </w:r>
    </w:p>
    <w:p w:rsidR="00A7467E" w:rsidRPr="00F81661" w:rsidRDefault="00A7467E"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Another group of researchers have tried to utilize communication between vehicles by programming the vehicles to undergo platooning among</w:t>
      </w:r>
      <w:r w:rsidR="00FF13FE">
        <w:rPr>
          <w:rFonts w:ascii="Times New Roman" w:hAnsi="Times New Roman" w:cs="Times New Roman"/>
          <w:sz w:val="24"/>
          <w:szCs w:val="24"/>
        </w:rPr>
        <w:t xml:space="preserve"> each other [17</w:t>
      </w:r>
      <w:r>
        <w:rPr>
          <w:rFonts w:ascii="Times New Roman" w:hAnsi="Times New Roman" w:cs="Times New Roman"/>
          <w:sz w:val="24"/>
          <w:szCs w:val="24"/>
        </w:rPr>
        <w:t xml:space="preserve">]. By having platooning </w:t>
      </w:r>
      <w:r>
        <w:rPr>
          <w:rFonts w:ascii="Times New Roman" w:hAnsi="Times New Roman" w:cs="Times New Roman"/>
          <w:sz w:val="24"/>
          <w:szCs w:val="24"/>
        </w:rPr>
        <w:lastRenderedPageBreak/>
        <w:t xml:space="preserve">and communication established among COMS, it is effective to notify users on availability, and enhance security features as the vehicles can communicate with each other. Safe distance are maintained with this features installed, data can be retrieved for analysis on the driver’s driving behavior. With </w:t>
      </w:r>
      <w:r w:rsidR="00353253">
        <w:rPr>
          <w:rFonts w:ascii="Times New Roman" w:hAnsi="Times New Roman" w:cs="Times New Roman"/>
          <w:sz w:val="24"/>
          <w:szCs w:val="24"/>
        </w:rPr>
        <w:t>the autonomous driving</w:t>
      </w:r>
      <w:r>
        <w:rPr>
          <w:rFonts w:ascii="Times New Roman" w:hAnsi="Times New Roman" w:cs="Times New Roman"/>
          <w:sz w:val="24"/>
          <w:szCs w:val="24"/>
        </w:rPr>
        <w:t xml:space="preserve"> system developed from the past, </w:t>
      </w:r>
      <w:r w:rsidR="00353253">
        <w:rPr>
          <w:rFonts w:ascii="Times New Roman" w:hAnsi="Times New Roman" w:cs="Times New Roman"/>
          <w:sz w:val="24"/>
          <w:szCs w:val="24"/>
        </w:rPr>
        <w:t>this feature can be installed on COMS to provide mor</w:t>
      </w:r>
      <w:r w:rsidR="007E7A51">
        <w:rPr>
          <w:rFonts w:ascii="Times New Roman" w:hAnsi="Times New Roman" w:cs="Times New Roman"/>
          <w:sz w:val="24"/>
          <w:szCs w:val="24"/>
        </w:rPr>
        <w:t>e mobility around the campus [18</w:t>
      </w:r>
      <w:r w:rsidR="00353253">
        <w:rPr>
          <w:rFonts w:ascii="Times New Roman" w:hAnsi="Times New Roman" w:cs="Times New Roman"/>
          <w:sz w:val="24"/>
          <w:szCs w:val="24"/>
        </w:rPr>
        <w:t xml:space="preserve">]. Single-seated MyCOMS has a limitation where it will have limited access when it is being driven to location which is not populated. The vehicle is not able to be used by people from other station, if there is no one to drive it from a remote station. The deployment of vehicle every morning can be scheduled automatically with autonomous driving, in arranging starting location of MyCOMS at a more strategic location. </w:t>
      </w:r>
    </w:p>
    <w:p w:rsidR="00A37187" w:rsidRDefault="00A37187"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battery level can be monitored and tracked as previous researcher has done the research in tracking and managing the electric demand and usage for electric vehicle </w:t>
      </w:r>
      <w:r w:rsidR="007E7A51">
        <w:rPr>
          <w:rFonts w:ascii="Times New Roman" w:hAnsi="Times New Roman" w:cs="Times New Roman"/>
          <w:sz w:val="24"/>
          <w:szCs w:val="24"/>
        </w:rPr>
        <w:t>[19</w:t>
      </w:r>
      <w:r>
        <w:rPr>
          <w:rFonts w:ascii="Times New Roman" w:hAnsi="Times New Roman" w:cs="Times New Roman"/>
          <w:sz w:val="24"/>
          <w:szCs w:val="24"/>
        </w:rPr>
        <w:t xml:space="preserve">]. With this feature the battery level can be monitored and even predicted daily, in order for the vehicle to function properly throughout the day without having issue of user is stuck in the middle of the journey due to low battery level. A total number of trips can be counted and predicted in advance based on the daily real-time data, and is then charged to prevent the stated issue to happen. </w:t>
      </w: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BE070C" w:rsidRPr="00D143EB">
        <w:rPr>
          <w:rFonts w:ascii="Times New Roman" w:hAnsi="Times New Roman" w:cs="Times New Roman"/>
          <w:b/>
          <w:sz w:val="24"/>
          <w:szCs w:val="24"/>
        </w:rPr>
        <w:t xml:space="preserve"> Android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Android is the software package chosen for developing the MyCOMS system, where it includes several main components, such as operating system (OS), hardware drivers, mi</w:t>
      </w:r>
      <w:r w:rsidR="00693852">
        <w:rPr>
          <w:rFonts w:ascii="Times New Roman" w:hAnsi="Times New Roman" w:cs="Times New Roman"/>
          <w:sz w:val="24"/>
          <w:szCs w:val="24"/>
        </w:rPr>
        <w:t>ddleware, and core applications</w:t>
      </w:r>
      <w:r w:rsidR="007E7A51">
        <w:rPr>
          <w:rFonts w:ascii="Times New Roman" w:hAnsi="Times New Roman" w:cs="Times New Roman"/>
          <w:sz w:val="24"/>
          <w:szCs w:val="24"/>
        </w:rPr>
        <w:t xml:space="preserve"> [20</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The preferred programming language for Android was previously Java, and it is now officially supporting Kotlin and Java from an</w:t>
      </w:r>
      <w:r w:rsidR="00693852">
        <w:rPr>
          <w:rFonts w:ascii="Times New Roman" w:hAnsi="Times New Roman" w:cs="Times New Roman"/>
          <w:sz w:val="24"/>
          <w:szCs w:val="24"/>
        </w:rPr>
        <w:t xml:space="preserve"> official statement from Google</w:t>
      </w:r>
      <w:r w:rsidR="00FF13FE">
        <w:rPr>
          <w:rFonts w:ascii="Times New Roman" w:hAnsi="Times New Roman" w:cs="Times New Roman"/>
          <w:sz w:val="24"/>
          <w:szCs w:val="24"/>
        </w:rPr>
        <w:t xml:space="preserve"> [2</w:t>
      </w:r>
      <w:r w:rsidR="007E7A51">
        <w:rPr>
          <w:rFonts w:ascii="Times New Roman" w:hAnsi="Times New Roman" w:cs="Times New Roman"/>
          <w:sz w:val="24"/>
          <w:szCs w:val="24"/>
        </w:rPr>
        <w:t>1</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w:t>
      </w:r>
      <w:r w:rsidR="00C127AE">
        <w:rPr>
          <w:rFonts w:ascii="Times New Roman" w:hAnsi="Times New Roman" w:cs="Times New Roman"/>
          <w:b/>
          <w:sz w:val="24"/>
          <w:szCs w:val="24"/>
        </w:rPr>
        <w:t>5</w:t>
      </w:r>
      <w:r w:rsidRPr="00D143EB">
        <w:rPr>
          <w:rFonts w:ascii="Times New Roman" w:hAnsi="Times New Roman" w:cs="Times New Roman"/>
          <w:b/>
          <w:sz w:val="24"/>
          <w:szCs w:val="24"/>
        </w:rPr>
        <w:t>.1 Android Architecture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architecture can be divided into 4 levels, which are Application, Application Framework, Libraries and Android Runtime, and Operating System. </w:t>
      </w:r>
    </w:p>
    <w:p w:rsidR="00BE070C" w:rsidRDefault="00BE070C" w:rsidP="00F81661">
      <w:pPr>
        <w:spacing w:line="360" w:lineRule="auto"/>
        <w:jc w:val="both"/>
        <w:rPr>
          <w:rFonts w:ascii="Times New Roman" w:hAnsi="Times New Roman" w:cs="Times New Roman"/>
          <w:sz w:val="24"/>
          <w:szCs w:val="24"/>
        </w:rPr>
      </w:pPr>
    </w:p>
    <w:p w:rsidR="00D143EB" w:rsidRPr="00F81661" w:rsidRDefault="00D143EB"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lastRenderedPageBreak/>
        <w:t>Level 1 - Application</w:t>
      </w:r>
    </w:p>
    <w:p w:rsidR="00BE070C" w:rsidRPr="00F81661" w:rsidRDefault="00BE070C" w:rsidP="00D143EB">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has a set of core application provided from the android develop and support team, which includes maps, email, SMS, calendar, default web browser and others. This layer provides interaction between user and the machine. Customized software application can be used here for interaction between </w:t>
      </w:r>
      <w:r w:rsidR="00927CF4" w:rsidRPr="00F81661">
        <w:rPr>
          <w:rFonts w:ascii="Times New Roman" w:hAnsi="Times New Roman" w:cs="Times New Roman"/>
          <w:sz w:val="24"/>
          <w:szCs w:val="24"/>
        </w:rPr>
        <w:t>users</w:t>
      </w:r>
      <w:r w:rsidRPr="00F81661">
        <w:rPr>
          <w:rFonts w:ascii="Times New Roman" w:hAnsi="Times New Roman" w:cs="Times New Roman"/>
          <w:sz w:val="24"/>
          <w:szCs w:val="24"/>
        </w:rPr>
        <w:t xml:space="preserve"> too. It is the top most layer of the architecture, and can be written in Java or Kotlin programming language.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2 - Application Framework</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has multiple Activity Views which is helpful in developing and building an application. It includes grids, lists, Buttons, </w:t>
      </w:r>
      <w:r w:rsidR="00D143EB" w:rsidRPr="00F81661">
        <w:rPr>
          <w:rFonts w:ascii="Times New Roman" w:hAnsi="Times New Roman" w:cs="Times New Roman"/>
          <w:sz w:val="24"/>
          <w:szCs w:val="24"/>
        </w:rPr>
        <w:t>MapView</w:t>
      </w:r>
      <w:r w:rsidRPr="00F81661">
        <w:rPr>
          <w:rFonts w:ascii="Times New Roman" w:hAnsi="Times New Roman" w:cs="Times New Roman"/>
          <w:sz w:val="24"/>
          <w:szCs w:val="24"/>
        </w:rPr>
        <w:t xml:space="preserve"> and </w:t>
      </w:r>
      <w:r w:rsidR="00D143EB" w:rsidRPr="00F81661">
        <w:rPr>
          <w:rFonts w:ascii="Times New Roman" w:hAnsi="Times New Roman" w:cs="Times New Roman"/>
          <w:sz w:val="24"/>
          <w:szCs w:val="24"/>
        </w:rPr>
        <w:t>etc.</w:t>
      </w:r>
      <w:r w:rsidRPr="00F81661">
        <w:rPr>
          <w:rFonts w:ascii="Times New Roman" w:hAnsi="Times New Roman" w:cs="Times New Roman"/>
          <w:sz w:val="24"/>
          <w:szCs w:val="24"/>
        </w:rPr>
        <w:t>, which can be embedded easily into application with certain lines of code.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3 - Libraries and Android Runtime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This layer is the third layer and it has a set of libraries which has most of the functionality in the core libraries of Java programming language.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4- Operating System</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implies that Android is run on a Linux Kernel, where it uses several services such as memory management, security, network stack and etc. This layer serves as the interaction phase between the hardware and the software in the machine. </w:t>
      </w:r>
    </w:p>
    <w:p w:rsidR="00EB02F7" w:rsidRPr="00F81661" w:rsidRDefault="00EB02F7"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Figure 2.5.1 shows the overall architecture level as explained as above.</w:t>
      </w:r>
    </w:p>
    <w:p w:rsidR="00BE070C" w:rsidRPr="00F81661" w:rsidRDefault="00FD74BE" w:rsidP="00FD74BE">
      <w:pPr>
        <w:spacing w:line="360" w:lineRule="auto"/>
        <w:jc w:val="center"/>
        <w:rPr>
          <w:rFonts w:ascii="Times New Roman" w:hAnsi="Times New Roman" w:cs="Times New Roman"/>
          <w:sz w:val="24"/>
          <w:szCs w:val="24"/>
        </w:rPr>
      </w:pPr>
      <w:r>
        <w:rPr>
          <w:noProof/>
          <w:color w:val="000000"/>
        </w:rPr>
        <w:lastRenderedPageBreak/>
        <w:drawing>
          <wp:inline distT="0" distB="0" distL="0" distR="0" wp14:anchorId="70BC8769" wp14:editId="0BA3B392">
            <wp:extent cx="4762500" cy="3305175"/>
            <wp:effectExtent l="0" t="0" r="0" b="9525"/>
            <wp:docPr id="1" name="Picture 1" descr="https://lh4.googleusercontent.com/cYTNGRWAaEUkxaH4rAssndwwMwED1LKEezP3fU1mWh5X7KNOEz-xY8jkMS71w7bfWP9Peq70YaWE_8sydFDwbmHCNFYg0qXJM6GPwess5f5ujC4e1tkc6z8KFeF3vFGL23COyV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YTNGRWAaEUkxaH4rAssndwwMwED1LKEezP3fU1mWh5X7KNOEz-xY8jkMS71w7bfWP9Peq70YaWE_8sydFDwbmHCNFYg0qXJM6GPwess5f5ujC4e1tkc6z8KFeF3vFGL23COyVIU"/>
                    <pic:cNvPicPr>
                      <a:picLocks noChangeAspect="1" noChangeArrowheads="1"/>
                    </pic:cNvPicPr>
                  </pic:nvPicPr>
                  <pic:blipFill rotWithShape="1">
                    <a:blip r:embed="rId8">
                      <a:extLst>
                        <a:ext uri="{28A0092B-C50C-407E-A947-70E740481C1C}">
                          <a14:useLocalDpi xmlns:a14="http://schemas.microsoft.com/office/drawing/2010/main" val="0"/>
                        </a:ext>
                      </a:extLst>
                    </a:blip>
                    <a:srcRect b="11704"/>
                    <a:stretch/>
                  </pic:blipFill>
                  <pic:spPr bwMode="auto">
                    <a:xfrm>
                      <a:off x="0" y="0"/>
                      <a:ext cx="4762500" cy="3305175"/>
                    </a:xfrm>
                    <a:prstGeom prst="rect">
                      <a:avLst/>
                    </a:prstGeom>
                    <a:noFill/>
                    <a:ln>
                      <a:noFill/>
                    </a:ln>
                    <a:extLst>
                      <a:ext uri="{53640926-AAD7-44D8-BBD7-CCE9431645EC}">
                        <a14:shadowObscured xmlns:a14="http://schemas.microsoft.com/office/drawing/2010/main"/>
                      </a:ext>
                    </a:extLst>
                  </pic:spPr>
                </pic:pic>
              </a:graphicData>
            </a:graphic>
          </wp:inline>
        </w:drawing>
      </w:r>
    </w:p>
    <w:p w:rsidR="00BE070C" w:rsidRDefault="00C127AE" w:rsidP="00FD74BE">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2.5</w:t>
      </w:r>
      <w:r w:rsidR="00421B90">
        <w:rPr>
          <w:rFonts w:ascii="Times New Roman" w:hAnsi="Times New Roman" w:cs="Times New Roman"/>
          <w:sz w:val="24"/>
          <w:szCs w:val="24"/>
        </w:rPr>
        <w:t>.1</w:t>
      </w:r>
      <w:r w:rsidR="00BE070C" w:rsidRPr="00F81661">
        <w:rPr>
          <w:rFonts w:ascii="Times New Roman" w:hAnsi="Times New Roman" w:cs="Times New Roman"/>
          <w:sz w:val="24"/>
          <w:szCs w:val="24"/>
        </w:rPr>
        <w:t>: Android System Architecture</w:t>
      </w:r>
    </w:p>
    <w:p w:rsidR="00D143EB" w:rsidRPr="00F81661" w:rsidRDefault="00D143EB" w:rsidP="00FD74BE">
      <w:pPr>
        <w:spacing w:line="360" w:lineRule="auto"/>
        <w:jc w:val="center"/>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BE070C" w:rsidRPr="00D143EB">
        <w:rPr>
          <w:rFonts w:ascii="Times New Roman" w:hAnsi="Times New Roman" w:cs="Times New Roman"/>
          <w:b/>
          <w:sz w:val="24"/>
          <w:szCs w:val="24"/>
        </w:rPr>
        <w:t>.2 Android Application Development</w:t>
      </w:r>
    </w:p>
    <w:p w:rsidR="00BE070C" w:rsidRPr="00F81661" w:rsidRDefault="00BE070C" w:rsidP="00880CE0">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Android application will be built using Android Software Development Kit (SDK) and Android Studio Integrated Development Environment (IDE). The IDE has all the tools required, and has support from the official Android developing team on plugin and software updates. </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880CE0">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SDK provides software packages, software framework, sample code and application software development tools. It has Application Programming Interface (API) and tools provided for development of application for Android platform with the use of Java and Kotlin programming language. Basic tools such as debugger, libraries, emulator, documentation and </w:t>
      </w:r>
      <w:r w:rsidR="00927CF4" w:rsidRPr="00F81661">
        <w:rPr>
          <w:rFonts w:ascii="Times New Roman" w:hAnsi="Times New Roman" w:cs="Times New Roman"/>
          <w:sz w:val="24"/>
          <w:szCs w:val="24"/>
        </w:rPr>
        <w:t>etc.</w:t>
      </w:r>
      <w:r w:rsidRPr="00F81661">
        <w:rPr>
          <w:rFonts w:ascii="Times New Roman" w:hAnsi="Times New Roman" w:cs="Times New Roman"/>
          <w:sz w:val="24"/>
          <w:szCs w:val="24"/>
        </w:rPr>
        <w:t xml:space="preserve"> are included in the SDK. </w:t>
      </w:r>
    </w:p>
    <w:p w:rsidR="00BE070C" w:rsidRDefault="00BE070C" w:rsidP="00F81661">
      <w:pPr>
        <w:spacing w:line="360" w:lineRule="auto"/>
        <w:jc w:val="both"/>
        <w:rPr>
          <w:rFonts w:ascii="Times New Roman" w:hAnsi="Times New Roman" w:cs="Times New Roman"/>
          <w:sz w:val="24"/>
          <w:szCs w:val="24"/>
        </w:rPr>
      </w:pPr>
    </w:p>
    <w:p w:rsidR="00D143EB" w:rsidRDefault="00D143EB" w:rsidP="00F81661">
      <w:pPr>
        <w:spacing w:line="360" w:lineRule="auto"/>
        <w:jc w:val="both"/>
        <w:rPr>
          <w:rFonts w:ascii="Times New Roman" w:hAnsi="Times New Roman" w:cs="Times New Roman"/>
          <w:sz w:val="24"/>
          <w:szCs w:val="24"/>
        </w:rPr>
      </w:pP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BE070C" w:rsidRPr="00D143EB">
        <w:rPr>
          <w:rFonts w:ascii="Times New Roman" w:hAnsi="Times New Roman" w:cs="Times New Roman"/>
          <w:b/>
          <w:sz w:val="24"/>
          <w:szCs w:val="24"/>
        </w:rPr>
        <w:t xml:space="preserve"> Google Map</w:t>
      </w:r>
    </w:p>
    <w:p w:rsidR="00BE070C" w:rsidRDefault="00BE070C" w:rsidP="001F12D2">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Google has released the API, which is developed to allow interaction between google services with internet content into web or mobile application. It acts as a black box, in receiving input of user, and process it, and is able to return the query with a Street view scene.</w:t>
      </w:r>
    </w:p>
    <w:p w:rsidR="001F12D2" w:rsidRPr="00F81661" w:rsidRDefault="001F12D2"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Researcher have use the combination of Google Maps together with GSM modem, in providing tracking and </w:t>
      </w:r>
      <w:r w:rsidR="007E7A51">
        <w:rPr>
          <w:rFonts w:ascii="Times New Roman" w:hAnsi="Times New Roman" w:cs="Times New Roman"/>
          <w:sz w:val="24"/>
          <w:szCs w:val="24"/>
        </w:rPr>
        <w:t>locating services of vehicle [22</w:t>
      </w:r>
      <w:r>
        <w:rPr>
          <w:rFonts w:ascii="Times New Roman" w:hAnsi="Times New Roman" w:cs="Times New Roman"/>
          <w:sz w:val="24"/>
          <w:szCs w:val="24"/>
        </w:rPr>
        <w:t>]. Usage of smartphone which has both of the function, will allow the tracking and locating vehicle for monitoring purpose more convenient. According to this paper, the vehicle fleet management system can be polished</w:t>
      </w:r>
      <w:r w:rsidR="007E7A51">
        <w:rPr>
          <w:rFonts w:ascii="Times New Roman" w:hAnsi="Times New Roman" w:cs="Times New Roman"/>
          <w:sz w:val="24"/>
          <w:szCs w:val="24"/>
        </w:rPr>
        <w:t xml:space="preserve"> with the tracking using GPS [23</w:t>
      </w:r>
      <w:r>
        <w:rPr>
          <w:rFonts w:ascii="Times New Roman" w:hAnsi="Times New Roman" w:cs="Times New Roman"/>
          <w:sz w:val="24"/>
          <w:szCs w:val="24"/>
        </w:rPr>
        <w:t>]. A software is created for the tracking purposes as data is retrieved from the real-time update of the system. The system can be even be more advance with the implantation of GPS system on a System-On-Chip, a</w:t>
      </w:r>
      <w:r w:rsidR="007E7A51">
        <w:rPr>
          <w:rFonts w:ascii="Times New Roman" w:hAnsi="Times New Roman" w:cs="Times New Roman"/>
          <w:sz w:val="24"/>
          <w:szCs w:val="24"/>
        </w:rPr>
        <w:t>nd built in into the vehicle [24</w:t>
      </w:r>
      <w:r>
        <w:rPr>
          <w:rFonts w:ascii="Times New Roman" w:hAnsi="Times New Roman" w:cs="Times New Roman"/>
          <w:sz w:val="24"/>
          <w:szCs w:val="24"/>
        </w:rPr>
        <w:t>]. The same tracking method is also applied in this project, and it is fully deployed to eva</w:t>
      </w:r>
      <w:r w:rsidR="007E7A51">
        <w:rPr>
          <w:rFonts w:ascii="Times New Roman" w:hAnsi="Times New Roman" w:cs="Times New Roman"/>
          <w:sz w:val="24"/>
          <w:szCs w:val="24"/>
        </w:rPr>
        <w:t>luate the system performance [25</w:t>
      </w:r>
      <w:r>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r w:rsidR="00BE070C" w:rsidRPr="00D143EB">
        <w:rPr>
          <w:rFonts w:ascii="Times New Roman" w:hAnsi="Times New Roman" w:cs="Times New Roman"/>
          <w:b/>
          <w:sz w:val="24"/>
          <w:szCs w:val="24"/>
        </w:rPr>
        <w:t xml:space="preserve"> Review of Similar Application</w:t>
      </w:r>
    </w:p>
    <w:p w:rsidR="00BE070C" w:rsidRPr="00D143EB" w:rsidRDefault="00C127AE" w:rsidP="00D143E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2.7</w:t>
      </w:r>
      <w:r w:rsidR="00D143EB" w:rsidRPr="00D143EB">
        <w:rPr>
          <w:rFonts w:ascii="Times New Roman" w:hAnsi="Times New Roman" w:cs="Times New Roman"/>
          <w:b/>
          <w:sz w:val="24"/>
          <w:szCs w:val="24"/>
        </w:rPr>
        <w:t xml:space="preserve">.1 </w:t>
      </w:r>
      <w:r w:rsidR="00BE070C" w:rsidRPr="00D143EB">
        <w:rPr>
          <w:rFonts w:ascii="Times New Roman" w:hAnsi="Times New Roman" w:cs="Times New Roman"/>
          <w:b/>
          <w:sz w:val="24"/>
          <w:szCs w:val="24"/>
        </w:rPr>
        <w:t>oBike</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oBike originates from Singapore, provides the security features between user and the bicycle, by having the user to scan QR code via the oBike app or enter the bike ID found on the bike. The application also allow bike booking, and is reserved under the user’s name for at most 10 mins. The sign up process </w:t>
      </w:r>
      <w:r w:rsidR="00927CF4" w:rsidRPr="00F81661">
        <w:rPr>
          <w:rFonts w:ascii="Times New Roman" w:hAnsi="Times New Roman" w:cs="Times New Roman"/>
          <w:sz w:val="24"/>
          <w:szCs w:val="24"/>
        </w:rPr>
        <w:t>requires</w:t>
      </w:r>
      <w:r w:rsidRPr="00F81661">
        <w:rPr>
          <w:rFonts w:ascii="Times New Roman" w:hAnsi="Times New Roman" w:cs="Times New Roman"/>
          <w:sz w:val="24"/>
          <w:szCs w:val="24"/>
        </w:rPr>
        <w:t xml:space="preserve"> phone number, and requires the user to allow permission on location so that nearest oBike can be found on the map via the oBike app. Payment can be done via Credit and Debit cards, and more payment option will be available later. It also has the Bluetooth technology to allow the users in locating the bicycle for a higher accuracy, and to identify the bicycle if there is a lot of them.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C127AE" w:rsidP="00D143E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2.7</w:t>
      </w:r>
      <w:r w:rsidR="00D143EB" w:rsidRPr="00D143EB">
        <w:rPr>
          <w:rFonts w:ascii="Times New Roman" w:hAnsi="Times New Roman" w:cs="Times New Roman"/>
          <w:b/>
          <w:sz w:val="24"/>
          <w:szCs w:val="24"/>
        </w:rPr>
        <w:t xml:space="preserve">.2 </w:t>
      </w:r>
      <w:r w:rsidR="00BE070C" w:rsidRPr="00D143EB">
        <w:rPr>
          <w:rFonts w:ascii="Times New Roman" w:hAnsi="Times New Roman" w:cs="Times New Roman"/>
          <w:b/>
          <w:sz w:val="24"/>
          <w:szCs w:val="24"/>
        </w:rPr>
        <w:t>MoBike</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Mobike that originates from China, has a lot similarities in terms of application as compared to oBike. The difference between these two companies is that the location of deployment is different, and the infrastructure of the bicycle is different as well. The </w:t>
      </w:r>
      <w:r w:rsidRPr="00F81661">
        <w:rPr>
          <w:rFonts w:ascii="Times New Roman" w:hAnsi="Times New Roman" w:cs="Times New Roman"/>
          <w:sz w:val="24"/>
          <w:szCs w:val="24"/>
        </w:rPr>
        <w:lastRenderedPageBreak/>
        <w:t>application allow user to book for 15 minutes, and is able to view the final location of b</w:t>
      </w:r>
      <w:r w:rsidR="00D143EB">
        <w:rPr>
          <w:rFonts w:ascii="Times New Roman" w:hAnsi="Times New Roman" w:cs="Times New Roman"/>
          <w:sz w:val="24"/>
          <w:szCs w:val="24"/>
        </w:rPr>
        <w:t xml:space="preserve">icycle when the trip is ended.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00BE070C" w:rsidRPr="00D143EB">
        <w:rPr>
          <w:rFonts w:ascii="Times New Roman" w:hAnsi="Times New Roman" w:cs="Times New Roman"/>
          <w:b/>
          <w:sz w:val="24"/>
          <w:szCs w:val="24"/>
        </w:rPr>
        <w:t xml:space="preserve"> Summary</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As outlined in the previous section, there are several application that can be referred to, and the features in it such as QR code scannin</w:t>
      </w:r>
      <w:r w:rsidR="00693852">
        <w:rPr>
          <w:rFonts w:ascii="Times New Roman" w:hAnsi="Times New Roman" w:cs="Times New Roman"/>
          <w:sz w:val="24"/>
          <w:szCs w:val="24"/>
        </w:rPr>
        <w:t>g, Bluetooth location detecting and</w:t>
      </w:r>
      <w:r w:rsidRPr="00F81661">
        <w:rPr>
          <w:rFonts w:ascii="Times New Roman" w:hAnsi="Times New Roman" w:cs="Times New Roman"/>
          <w:sz w:val="24"/>
          <w:szCs w:val="24"/>
        </w:rPr>
        <w:t xml:space="preserve"> GPS location identifying can be adapted into MyCOMS </w:t>
      </w:r>
      <w:r w:rsidR="00927CF4" w:rsidRPr="00F81661">
        <w:rPr>
          <w:rFonts w:ascii="Times New Roman" w:hAnsi="Times New Roman" w:cs="Times New Roman"/>
          <w:sz w:val="24"/>
          <w:szCs w:val="24"/>
        </w:rPr>
        <w:t>application</w:t>
      </w:r>
      <w:r w:rsidRPr="00F81661">
        <w:rPr>
          <w:rFonts w:ascii="Times New Roman" w:hAnsi="Times New Roman" w:cs="Times New Roman"/>
          <w:sz w:val="24"/>
          <w:szCs w:val="24"/>
        </w:rPr>
        <w:t xml:space="preserve">. The overall architecture of the developing structure of Android is explained and outlined to have more insight on the functionalities of the components. Several studies on the ride sharing and bike sharing system is done, and is relatable to MyCOMS application as it requires sharing of vehicles and time of usage optimized between desired users. Therefore, a hybrid version of ride-sharing which is MyCOMS application is needed in order to tackle the targeted vehicle, and improve the overall deliveries to the users.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t>CHAPTER 3</w:t>
      </w:r>
    </w:p>
    <w:p w:rsidR="00BE070C"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t>METHODOLOGY</w:t>
      </w:r>
    </w:p>
    <w:p w:rsidR="00D143EB" w:rsidRDefault="00D143EB" w:rsidP="00D143EB">
      <w:pPr>
        <w:spacing w:line="360" w:lineRule="auto"/>
        <w:jc w:val="center"/>
        <w:rPr>
          <w:rFonts w:ascii="Times New Roman" w:hAnsi="Times New Roman" w:cs="Times New Roman"/>
          <w:b/>
          <w:sz w:val="24"/>
          <w:szCs w:val="24"/>
        </w:rPr>
      </w:pPr>
    </w:p>
    <w:p w:rsidR="00D143EB" w:rsidRDefault="00D143EB" w:rsidP="00D143EB">
      <w:pPr>
        <w:spacing w:line="360" w:lineRule="auto"/>
        <w:jc w:val="center"/>
        <w:rPr>
          <w:rFonts w:ascii="Times New Roman" w:hAnsi="Times New Roman" w:cs="Times New Roman"/>
          <w:b/>
          <w:sz w:val="24"/>
          <w:szCs w:val="24"/>
        </w:rPr>
      </w:pPr>
    </w:p>
    <w:p w:rsidR="00D143EB" w:rsidRPr="00D143EB" w:rsidRDefault="00D143EB" w:rsidP="00D143EB">
      <w:pPr>
        <w:spacing w:line="360" w:lineRule="auto"/>
        <w:jc w:val="center"/>
        <w:rPr>
          <w:rFonts w:ascii="Times New Roman" w:hAnsi="Times New Roman" w:cs="Times New Roman"/>
          <w:b/>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3.1 Introduction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main ideas to be carried out, development process and cycle, hardware and software needed will be discussed in this chapter.</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This project is targeted to create a ride-sharing application in Android, which is suitable for staffs and students in UPM Serdang campus, in travelling in between faculties and major location point using MyCOMS. This application will be developed using Android OS, and will be installed in an Android smartphone or tablet.</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project development cycle is represented graphically in </w:t>
      </w:r>
      <w:r w:rsidR="00EB02F7">
        <w:rPr>
          <w:rFonts w:ascii="Times New Roman" w:hAnsi="Times New Roman" w:cs="Times New Roman"/>
          <w:sz w:val="24"/>
          <w:szCs w:val="24"/>
        </w:rPr>
        <w:t>figure 3.1</w:t>
      </w:r>
      <w:r w:rsidRPr="00F81661">
        <w:rPr>
          <w:rFonts w:ascii="Times New Roman" w:hAnsi="Times New Roman" w:cs="Times New Roman"/>
          <w:sz w:val="24"/>
          <w:szCs w:val="24"/>
        </w:rPr>
        <w:t xml:space="preserve">, as it shows the overall flow of the project is developed. </w:t>
      </w:r>
    </w:p>
    <w:p w:rsidR="00C61109" w:rsidRDefault="00C61109" w:rsidP="00C61109">
      <w:pPr>
        <w:spacing w:line="360" w:lineRule="auto"/>
        <w:jc w:val="center"/>
        <w:rPr>
          <w:rFonts w:ascii="Times New Roman" w:hAnsi="Times New Roman" w:cs="Times New Roman"/>
          <w:sz w:val="24"/>
          <w:szCs w:val="24"/>
        </w:rPr>
      </w:pPr>
      <w:r>
        <w:rPr>
          <w:noProof/>
          <w:color w:val="000000"/>
        </w:rPr>
        <w:lastRenderedPageBreak/>
        <w:drawing>
          <wp:inline distT="0" distB="0" distL="0" distR="0">
            <wp:extent cx="2028825" cy="3267075"/>
            <wp:effectExtent l="0" t="0" r="9525" b="9525"/>
            <wp:docPr id="2" name="Picture 2" descr="https://lh4.googleusercontent.com/6mlYVcT_VubtSz__4X9zatqkd6AyqJ2bTYUv8LhvE7oluKz3yNicVONuc4UPxVXlJKajBTD6eHzTRJrTwL3PqE-qbe5YBQXKws-k8017af64qE-WRV2JlOGSE5iFksS0JOpaq3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mlYVcT_VubtSz__4X9zatqkd6AyqJ2bTYUv8LhvE7oluKz3yNicVONuc4UPxVXlJKajBTD6eHzTRJrTwL3PqE-qbe5YBQXKws-k8017af64qE-WRV2JlOGSE5iFksS0JOpaq3i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3267075"/>
                    </a:xfrm>
                    <a:prstGeom prst="rect">
                      <a:avLst/>
                    </a:prstGeom>
                    <a:noFill/>
                    <a:ln>
                      <a:noFill/>
                    </a:ln>
                  </pic:spPr>
                </pic:pic>
              </a:graphicData>
            </a:graphic>
          </wp:inline>
        </w:drawing>
      </w:r>
    </w:p>
    <w:p w:rsidR="00BE070C" w:rsidRPr="00F81661" w:rsidRDefault="00BE070C" w:rsidP="00C61109">
      <w:pPr>
        <w:spacing w:line="360" w:lineRule="auto"/>
        <w:jc w:val="center"/>
        <w:rPr>
          <w:rFonts w:ascii="Times New Roman" w:hAnsi="Times New Roman" w:cs="Times New Roman"/>
          <w:sz w:val="24"/>
          <w:szCs w:val="24"/>
        </w:rPr>
      </w:pPr>
      <w:r w:rsidRPr="00F81661">
        <w:rPr>
          <w:rFonts w:ascii="Times New Roman" w:hAnsi="Times New Roman" w:cs="Times New Roman"/>
          <w:sz w:val="24"/>
          <w:szCs w:val="24"/>
        </w:rPr>
        <w:t xml:space="preserve">Figure </w:t>
      </w:r>
      <w:r w:rsidR="00421B90">
        <w:rPr>
          <w:rFonts w:ascii="Times New Roman" w:hAnsi="Times New Roman" w:cs="Times New Roman"/>
          <w:sz w:val="24"/>
          <w:szCs w:val="24"/>
        </w:rPr>
        <w:t>3.1</w:t>
      </w:r>
      <w:r w:rsidRPr="00F81661">
        <w:rPr>
          <w:rFonts w:ascii="Times New Roman" w:hAnsi="Times New Roman" w:cs="Times New Roman"/>
          <w:sz w:val="24"/>
          <w:szCs w:val="24"/>
        </w:rPr>
        <w:t xml:space="preserve">: </w:t>
      </w:r>
      <w:r w:rsidR="00421B90">
        <w:rPr>
          <w:rFonts w:ascii="Times New Roman" w:hAnsi="Times New Roman" w:cs="Times New Roman"/>
          <w:sz w:val="24"/>
          <w:szCs w:val="24"/>
        </w:rPr>
        <w:t xml:space="preserve"> The flowchart of the proposed p</w:t>
      </w:r>
      <w:r w:rsidRPr="00F81661">
        <w:rPr>
          <w:rFonts w:ascii="Times New Roman" w:hAnsi="Times New Roman" w:cs="Times New Roman"/>
          <w:sz w:val="24"/>
          <w:szCs w:val="24"/>
        </w:rPr>
        <w:t>roject</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first stage of the project is to carry out planning. It is carefully plan and a scope of work is detailed out in order to efficiently </w:t>
      </w:r>
      <w:r w:rsidR="00927CF4" w:rsidRPr="00F81661">
        <w:rPr>
          <w:rFonts w:ascii="Times New Roman" w:hAnsi="Times New Roman" w:cs="Times New Roman"/>
          <w:sz w:val="24"/>
          <w:szCs w:val="24"/>
        </w:rPr>
        <w:t>handle</w:t>
      </w:r>
      <w:r w:rsidRPr="00F81661">
        <w:rPr>
          <w:rFonts w:ascii="Times New Roman" w:hAnsi="Times New Roman" w:cs="Times New Roman"/>
          <w:sz w:val="24"/>
          <w:szCs w:val="24"/>
        </w:rPr>
        <w:t xml:space="preserve"> the project. Problem statement, aim and objectives are identified so that goal is clearly defined, and the project will be stay focus on track through the process of development. Timeline and Gantt chart is drawn in order to track and plan the project progress in order to complete it within the given time period.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After the goals are set, design is carried out together with the teams that is involved with the MyCOMS application development project. Rounds of discussion and decision have been made in order to achieve the targeted functionality of the application. Based on that, the software and hardware requirement are discussed and decided. Choices of programming language and IDE is done, which is Java as the main language of development, on Android Studio, which to deploy the Android application on </w:t>
      </w:r>
      <w:r w:rsidR="00FC10EF" w:rsidRPr="00F81661">
        <w:rPr>
          <w:rFonts w:ascii="Times New Roman" w:hAnsi="Times New Roman" w:cs="Times New Roman"/>
          <w:sz w:val="24"/>
          <w:szCs w:val="24"/>
        </w:rPr>
        <w:t>an</w:t>
      </w:r>
      <w:r w:rsidRPr="00F81661">
        <w:rPr>
          <w:rFonts w:ascii="Times New Roman" w:hAnsi="Times New Roman" w:cs="Times New Roman"/>
          <w:sz w:val="24"/>
          <w:szCs w:val="24"/>
        </w:rPr>
        <w:t xml:space="preserve"> Android compatible devices. </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During project implementation, the application will be installed on devices, and real time data must be captured in order to evaluate the system performance. Testing and debugging is done to ensure that minimal bug activity is supervised. If there is no modification to the project, it will advance to the last stage where </w:t>
      </w:r>
      <w:r w:rsidR="00927CF4">
        <w:rPr>
          <w:rFonts w:ascii="Times New Roman" w:hAnsi="Times New Roman" w:cs="Times New Roman" w:hint="eastAsia"/>
          <w:sz w:val="24"/>
          <w:szCs w:val="24"/>
        </w:rPr>
        <w:t>it</w:t>
      </w:r>
      <w:r w:rsidR="00927CF4">
        <w:rPr>
          <w:rFonts w:ascii="Times New Roman" w:hAnsi="Times New Roman" w:cs="Times New Roman"/>
          <w:sz w:val="24"/>
          <w:szCs w:val="24"/>
        </w:rPr>
        <w:t xml:space="preserve"> is </w:t>
      </w:r>
      <w:r w:rsidRPr="00F81661">
        <w:rPr>
          <w:rFonts w:ascii="Times New Roman" w:hAnsi="Times New Roman" w:cs="Times New Roman"/>
          <w:sz w:val="24"/>
          <w:szCs w:val="24"/>
        </w:rPr>
        <w:t xml:space="preserve">discussion of result and conclusion.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lastRenderedPageBreak/>
        <w:t xml:space="preserve"> </w:t>
      </w: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3.2 Software and Hardware Requirement</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The software required for this project is Android Studio and Adobe Experience Design. The following section explains the roles of having these </w:t>
      </w:r>
      <w:r w:rsidR="00927CF4" w:rsidRPr="00F81661">
        <w:rPr>
          <w:rFonts w:ascii="Times New Roman" w:hAnsi="Times New Roman" w:cs="Times New Roman"/>
          <w:sz w:val="24"/>
          <w:szCs w:val="24"/>
        </w:rPr>
        <w:t>software</w:t>
      </w:r>
      <w:r w:rsidRPr="00F81661">
        <w:rPr>
          <w:rFonts w:ascii="Times New Roman" w:hAnsi="Times New Roman" w:cs="Times New Roman"/>
          <w:sz w:val="24"/>
          <w:szCs w:val="24"/>
        </w:rPr>
        <w:t xml:space="preserve"> for the development for the project.</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3.2.1 Software Required</w:t>
      </w: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3.2.1.1 Android Studio</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Android Studio is an open source IDE and free software which is released by Google, mainly targeted for developers which aims to create application for Android platform. It has pre-installed library, sample code, tools and </w:t>
      </w:r>
      <w:r w:rsidR="00927CF4" w:rsidRPr="00F81661">
        <w:rPr>
          <w:rFonts w:ascii="Times New Roman" w:hAnsi="Times New Roman" w:cs="Times New Roman"/>
          <w:sz w:val="24"/>
          <w:szCs w:val="24"/>
        </w:rPr>
        <w:t>etc.</w:t>
      </w:r>
      <w:r w:rsidRPr="00F81661">
        <w:rPr>
          <w:rFonts w:ascii="Times New Roman" w:hAnsi="Times New Roman" w:cs="Times New Roman"/>
          <w:sz w:val="24"/>
          <w:szCs w:val="24"/>
        </w:rPr>
        <w:t xml:space="preserve"> required in creating an application. It has workspace and extendible plug-ins available to allow customization for Java application development.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3.2.1.2 Adobe Experience Design (Adobe XD)</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Adobe XD is a user experience design software developed by Adobe Systems. It is a pay to use software, and offers 7 days of free trial. It allow users to do design and customization on the user interface of an application, and allow the interface to be modelled into an application with limited function of interface. It supports vector design and </w:t>
      </w:r>
      <w:r w:rsidR="00927CF4" w:rsidRPr="00F81661">
        <w:rPr>
          <w:rFonts w:ascii="Times New Roman" w:hAnsi="Times New Roman" w:cs="Times New Roman"/>
          <w:sz w:val="24"/>
          <w:szCs w:val="24"/>
        </w:rPr>
        <w:t>wire framing</w:t>
      </w:r>
      <w:r w:rsidRPr="00F81661">
        <w:rPr>
          <w:rFonts w:ascii="Times New Roman" w:hAnsi="Times New Roman" w:cs="Times New Roman"/>
          <w:sz w:val="24"/>
          <w:szCs w:val="24"/>
        </w:rPr>
        <w:t xml:space="preserve">, and allow users in creating simple interactive click-through prototypes.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3.2.1.3 Android Virtual Device (AVD)</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AVD is a built-in emulator by Android Studio, which allow users to create a mock Android device without having it in real life. Customizable RAM, OS and pixel setting can be done to simulate the created application before deploying it on the real-time devices. It is used in testing and debugging phase of the project as the codes must be tested out frequently to check the functionality, and several model of Android devices can be tested in order to know the flaw of the software before deploying it on market. </w:t>
      </w: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lastRenderedPageBreak/>
        <w:t>3.2.2 Hardware Required</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For the project, computer and smartphone is a must as it is the basic tools needed in developing the application. MyCOMS electric vehicle will be involved once the application is ready to deploy, in order to get real time data to evaluate the system performance. </w:t>
      </w:r>
    </w:p>
    <w:p w:rsidR="00BE070C" w:rsidRPr="00F81661" w:rsidRDefault="00BE070C" w:rsidP="00F81661">
      <w:pPr>
        <w:spacing w:line="360" w:lineRule="auto"/>
        <w:jc w:val="both"/>
        <w:rPr>
          <w:rFonts w:ascii="Times New Roman" w:hAnsi="Times New Roman" w:cs="Times New Roman"/>
          <w:sz w:val="24"/>
          <w:szCs w:val="24"/>
        </w:rPr>
      </w:pPr>
    </w:p>
    <w:p w:rsidR="00BE070C"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 system block diagram is </w:t>
      </w:r>
      <w:r w:rsidR="00EB02F7">
        <w:rPr>
          <w:rFonts w:ascii="Times New Roman" w:hAnsi="Times New Roman" w:cs="Times New Roman"/>
          <w:sz w:val="24"/>
          <w:szCs w:val="24"/>
        </w:rPr>
        <w:t>shown as in Figure 3.2.2.1</w:t>
      </w:r>
      <w:r w:rsidRPr="00F81661">
        <w:rPr>
          <w:rFonts w:ascii="Times New Roman" w:hAnsi="Times New Roman" w:cs="Times New Roman"/>
          <w:sz w:val="24"/>
          <w:szCs w:val="24"/>
        </w:rPr>
        <w:t xml:space="preserve"> in order to visualize the relationship between each component. It is illustrate as below.</w:t>
      </w:r>
    </w:p>
    <w:p w:rsidR="00C61109" w:rsidRPr="00F81661" w:rsidRDefault="00A3656E" w:rsidP="00C61109">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v:imagedata r:id="rId10" o:title="Picture1"/>
          </v:shape>
        </w:pict>
      </w:r>
    </w:p>
    <w:p w:rsidR="00BE070C" w:rsidRDefault="00C61109" w:rsidP="00C6110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972D9">
        <w:rPr>
          <w:rFonts w:ascii="Times New Roman" w:hAnsi="Times New Roman" w:cs="Times New Roman"/>
          <w:sz w:val="24"/>
          <w:szCs w:val="24"/>
        </w:rPr>
        <w:t>.2.2.1</w:t>
      </w:r>
      <w:r w:rsidR="00BE070C" w:rsidRPr="00F81661">
        <w:rPr>
          <w:rFonts w:ascii="Times New Roman" w:hAnsi="Times New Roman" w:cs="Times New Roman"/>
          <w:sz w:val="24"/>
          <w:szCs w:val="24"/>
        </w:rPr>
        <w:t>: System block diagram of the project.</w:t>
      </w:r>
    </w:p>
    <w:p w:rsidR="00A3656E" w:rsidRPr="00F81661" w:rsidRDefault="00A3656E" w:rsidP="00C61109">
      <w:pPr>
        <w:spacing w:line="360" w:lineRule="auto"/>
        <w:jc w:val="center"/>
        <w:rPr>
          <w:rFonts w:ascii="Times New Roman" w:hAnsi="Times New Roman" w:cs="Times New Roman"/>
          <w:sz w:val="24"/>
          <w:szCs w:val="24"/>
        </w:rPr>
      </w:pP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The application will be linked to computer and database through internet and server. User will be using the application, while the administrator is able to view the activity through the server, and </w:t>
      </w:r>
      <w:r w:rsidR="00927CF4" w:rsidRPr="00F81661">
        <w:rPr>
          <w:rFonts w:ascii="Times New Roman" w:hAnsi="Times New Roman" w:cs="Times New Roman"/>
          <w:sz w:val="24"/>
          <w:szCs w:val="24"/>
        </w:rPr>
        <w:t>analyses</w:t>
      </w:r>
      <w:r w:rsidRPr="00F81661">
        <w:rPr>
          <w:rFonts w:ascii="Times New Roman" w:hAnsi="Times New Roman" w:cs="Times New Roman"/>
          <w:sz w:val="24"/>
          <w:szCs w:val="24"/>
        </w:rPr>
        <w:t xml:space="preserve"> the data through the database. This step is important as it allow the administrator to evaluate the system performance.</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lastRenderedPageBreak/>
        <w:t>3.3 Application Design and Development</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For the design of the application, a flow of required function is detailed, with the targeted group of users. The flow is represented in </w:t>
      </w:r>
      <w:r w:rsidR="00EB02F7">
        <w:rPr>
          <w:rFonts w:ascii="Times New Roman" w:hAnsi="Times New Roman" w:cs="Times New Roman"/>
          <w:sz w:val="24"/>
          <w:szCs w:val="24"/>
        </w:rPr>
        <w:t>Figure 3.3.1</w:t>
      </w:r>
      <w:r w:rsidRPr="00F81661">
        <w:rPr>
          <w:rFonts w:ascii="Times New Roman" w:hAnsi="Times New Roman" w:cs="Times New Roman"/>
          <w:sz w:val="24"/>
          <w:szCs w:val="24"/>
        </w:rPr>
        <w:t>.</w:t>
      </w:r>
    </w:p>
    <w:p w:rsidR="00BE070C" w:rsidRPr="00F81661" w:rsidRDefault="00C61109" w:rsidP="00C61109">
      <w:pPr>
        <w:spacing w:line="360" w:lineRule="auto"/>
        <w:jc w:val="center"/>
        <w:rPr>
          <w:rFonts w:ascii="Times New Roman" w:hAnsi="Times New Roman" w:cs="Times New Roman"/>
          <w:sz w:val="24"/>
          <w:szCs w:val="24"/>
        </w:rPr>
      </w:pPr>
      <w:r>
        <w:rPr>
          <w:noProof/>
          <w:color w:val="000000"/>
        </w:rPr>
        <w:drawing>
          <wp:inline distT="0" distB="0" distL="0" distR="0">
            <wp:extent cx="2838450" cy="4724400"/>
            <wp:effectExtent l="0" t="0" r="0" b="0"/>
            <wp:docPr id="4" name="Picture 4" descr="https://lh5.googleusercontent.com/F3mbxcGZNRY_NN5u5yPANHPCGJp0uxQfxnZfHI8Fb2uSIddHtEnnkjn-djabyAebhcXzM9NLFdVMo7qCVevcgqkk-0zzX1fHCOzLpywlMUqoJypx_VEz0uO2GFpW-p9Y0eZHd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3mbxcGZNRY_NN5u5yPANHPCGJp0uxQfxnZfHI8Fb2uSIddHtEnnkjn-djabyAebhcXzM9NLFdVMo7qCVevcgqkk-0zzX1fHCOzLpywlMUqoJypx_VEz0uO2GFpW-p9Y0eZHd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4724400"/>
                    </a:xfrm>
                    <a:prstGeom prst="rect">
                      <a:avLst/>
                    </a:prstGeom>
                    <a:noFill/>
                    <a:ln>
                      <a:noFill/>
                    </a:ln>
                  </pic:spPr>
                </pic:pic>
              </a:graphicData>
            </a:graphic>
          </wp:inline>
        </w:drawing>
      </w:r>
    </w:p>
    <w:p w:rsidR="00BE070C" w:rsidRPr="00F81661" w:rsidRDefault="00BE070C" w:rsidP="00C61109">
      <w:pPr>
        <w:spacing w:line="360" w:lineRule="auto"/>
        <w:jc w:val="center"/>
        <w:rPr>
          <w:rFonts w:ascii="Times New Roman" w:hAnsi="Times New Roman" w:cs="Times New Roman"/>
          <w:sz w:val="24"/>
          <w:szCs w:val="24"/>
        </w:rPr>
      </w:pPr>
      <w:r w:rsidRPr="00F81661">
        <w:rPr>
          <w:rFonts w:ascii="Times New Roman" w:hAnsi="Times New Roman" w:cs="Times New Roman"/>
          <w:sz w:val="24"/>
          <w:szCs w:val="24"/>
        </w:rPr>
        <w:t xml:space="preserve">Figure </w:t>
      </w:r>
      <w:r w:rsidR="00F972D9">
        <w:rPr>
          <w:rFonts w:ascii="Times New Roman" w:hAnsi="Times New Roman" w:cs="Times New Roman"/>
          <w:sz w:val="24"/>
          <w:szCs w:val="24"/>
        </w:rPr>
        <w:t>3.3.1</w:t>
      </w:r>
      <w:r w:rsidRPr="00F81661">
        <w:rPr>
          <w:rFonts w:ascii="Times New Roman" w:hAnsi="Times New Roman" w:cs="Times New Roman"/>
          <w:sz w:val="24"/>
          <w:szCs w:val="24"/>
        </w:rPr>
        <w:t xml:space="preserve">: </w:t>
      </w:r>
      <w:r w:rsidR="00C61109">
        <w:rPr>
          <w:rFonts w:ascii="Times New Roman" w:hAnsi="Times New Roman" w:cs="Times New Roman"/>
          <w:sz w:val="24"/>
          <w:szCs w:val="24"/>
        </w:rPr>
        <w:t>Use case diagram</w:t>
      </w:r>
      <w:r w:rsidRPr="00F81661">
        <w:rPr>
          <w:rFonts w:ascii="Times New Roman" w:hAnsi="Times New Roman" w:cs="Times New Roman"/>
          <w:sz w:val="24"/>
          <w:szCs w:val="24"/>
        </w:rPr>
        <w:t xml:space="preserve"> for the application.</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Firstly, the main screen of the application will prompt user input of identify, such as matric number and password for security purposes. New sign up user will have to register themselves, while registered user have to log in just once, unless the user log out after every session. The application will have selection where user is able to book the vehicle and check the availability with real-time synchronization of database. Once the booking is done, user will be able to start the application as a navigation application, where it will route between the starting and the ending point of the trip. System will alert the user if the route is detected to be out of course from the </w:t>
      </w:r>
      <w:r w:rsidRPr="00F81661">
        <w:rPr>
          <w:rFonts w:ascii="Times New Roman" w:hAnsi="Times New Roman" w:cs="Times New Roman"/>
          <w:sz w:val="24"/>
          <w:szCs w:val="24"/>
        </w:rPr>
        <w:lastRenderedPageBreak/>
        <w:t xml:space="preserve">targeted location. Abnormal activity of the application by user will be recorded and uploaded to the database for reference purposes.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3.3.1 Firebase Database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Firebase is an online database that is released by Google, to allow more control of Android application. This database allow android application to store and synchronize data in real time. Firebase allow encryption of 2048-bit SSL for the protection of the data. It has custom authentication and access control for developers to suit their application development specification. </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Firebase can be used in cross platform development, such as iOS, Android and also Web development. User will need to sign up an account in Firebase, the API can be easily embedded into the application and to create connection to the server. Firebase saves time as it does not require extra scripting on server-side. </w:t>
      </w:r>
    </w:p>
    <w:p w:rsidR="004F2D80" w:rsidRDefault="004F2D80"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Figure 3.3.1.1 shows the entity relationship diagram between the elements in the database.</w:t>
      </w:r>
    </w:p>
    <w:p w:rsidR="004F2D80" w:rsidRPr="00F81661" w:rsidRDefault="004F2D80" w:rsidP="00F81661">
      <w:pPr>
        <w:spacing w:line="360" w:lineRule="auto"/>
        <w:jc w:val="both"/>
        <w:rPr>
          <w:rFonts w:ascii="Times New Roman" w:hAnsi="Times New Roman" w:cs="Times New Roman"/>
          <w:sz w:val="24"/>
          <w:szCs w:val="24"/>
        </w:rPr>
      </w:pPr>
      <w:r>
        <w:rPr>
          <w:noProof/>
        </w:rPr>
        <w:drawing>
          <wp:inline distT="0" distB="0" distL="0" distR="0" wp14:anchorId="47DE2349" wp14:editId="7F2C9A52">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rsidR="00BE070C" w:rsidRDefault="004F2D80" w:rsidP="004F2D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3.3.1.1 </w:t>
      </w:r>
      <w:r w:rsidRPr="004F2D80">
        <w:rPr>
          <w:rFonts w:ascii="Times New Roman" w:hAnsi="Times New Roman" w:cs="Times New Roman"/>
          <w:sz w:val="24"/>
          <w:szCs w:val="24"/>
        </w:rPr>
        <w:t>Entity Relationship Diagram</w:t>
      </w:r>
    </w:p>
    <w:p w:rsidR="004F2D80" w:rsidRPr="00F81661" w:rsidRDefault="004F2D80" w:rsidP="00F81661">
      <w:pPr>
        <w:spacing w:line="360" w:lineRule="auto"/>
        <w:jc w:val="both"/>
        <w:rPr>
          <w:rFonts w:ascii="Times New Roman" w:hAnsi="Times New Roman" w:cs="Times New Roman"/>
          <w:sz w:val="24"/>
          <w:szCs w:val="24"/>
        </w:rPr>
      </w:pPr>
    </w:p>
    <w:p w:rsidR="00614049"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lastRenderedPageBreak/>
        <w:t>3.4 Testing and Debugging</w:t>
      </w:r>
    </w:p>
    <w:p w:rsidR="00614049" w:rsidRP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14049">
        <w:rPr>
          <w:rFonts w:ascii="Times New Roman" w:hAnsi="Times New Roman" w:cs="Times New Roman"/>
          <w:sz w:val="24"/>
          <w:szCs w:val="24"/>
        </w:rPr>
        <w:t xml:space="preserve">AVD emulator will play important role for this stage of development. It will allow the application development process into easier and more convenient. Customization of Android devices can be done so that developer can predict and observe the errors that might happen if the application is deployed real-time. </w:t>
      </w:r>
    </w:p>
    <w:p w:rsidR="00614049" w:rsidRP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ab/>
        <w:t>For final stage of the development, application will be tested on several Android devices such as Samsung J7, and emulated device in terms of resolution.</w:t>
      </w:r>
    </w:p>
    <w:p w:rsidR="00614049" w:rsidRDefault="00614049" w:rsidP="00614049">
      <w:pPr>
        <w:spacing w:line="360" w:lineRule="auto"/>
        <w:jc w:val="both"/>
        <w:rPr>
          <w:rFonts w:ascii="Times New Roman" w:hAnsi="Times New Roman" w:cs="Times New Roman"/>
          <w:b/>
          <w:sz w:val="24"/>
          <w:szCs w:val="24"/>
        </w:rPr>
      </w:pPr>
      <w:r w:rsidRPr="00614049">
        <w:rPr>
          <w:rFonts w:ascii="Times New Roman" w:hAnsi="Times New Roman" w:cs="Times New Roman"/>
          <w:b/>
          <w:sz w:val="24"/>
          <w:szCs w:val="24"/>
        </w:rPr>
        <w:t>3.</w:t>
      </w:r>
      <w:r>
        <w:rPr>
          <w:rFonts w:ascii="Times New Roman" w:hAnsi="Times New Roman" w:cs="Times New Roman"/>
          <w:b/>
          <w:sz w:val="24"/>
          <w:szCs w:val="24"/>
        </w:rPr>
        <w:t xml:space="preserve">5 </w:t>
      </w:r>
      <w:r w:rsidRPr="00614049">
        <w:rPr>
          <w:rFonts w:ascii="Times New Roman" w:hAnsi="Times New Roman" w:cs="Times New Roman"/>
          <w:b/>
          <w:sz w:val="24"/>
          <w:szCs w:val="24"/>
        </w:rPr>
        <w:t>System Requirement</w:t>
      </w:r>
    </w:p>
    <w:p w:rsidR="00614049" w:rsidRDefault="00614049" w:rsidP="00614049">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Functional Requirement</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System is defined by a group of functions which is required to run. A system requirement consists of functional and non-functional requirements which has constraints to the design and implementation.</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Below shows the table in displaying functional requirements, labelled by ID.</w:t>
      </w: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Table 3.5.1.1: Functional Requirements.</w:t>
      </w:r>
    </w:p>
    <w:tbl>
      <w:tblPr>
        <w:tblStyle w:val="TableGrid"/>
        <w:tblW w:w="8866" w:type="dxa"/>
        <w:tblInd w:w="720" w:type="dxa"/>
        <w:tblLook w:val="04A0" w:firstRow="1" w:lastRow="0" w:firstColumn="1" w:lastColumn="0" w:noHBand="0" w:noVBand="1"/>
      </w:tblPr>
      <w:tblGrid>
        <w:gridCol w:w="805"/>
        <w:gridCol w:w="3960"/>
        <w:gridCol w:w="4101"/>
      </w:tblGrid>
      <w:tr w:rsidR="00614049" w:rsidRPr="00614049" w:rsidTr="00614049">
        <w:tc>
          <w:tcPr>
            <w:tcW w:w="805"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ID</w:t>
            </w:r>
          </w:p>
        </w:tc>
        <w:tc>
          <w:tcPr>
            <w:tcW w:w="3960"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Description</w:t>
            </w:r>
          </w:p>
        </w:tc>
        <w:tc>
          <w:tcPr>
            <w:tcW w:w="4101"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Explanation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3960" w:type="dxa"/>
          </w:tcPr>
          <w:p w:rsid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Users must be able to sign up</w:t>
            </w:r>
            <w:r>
              <w:rPr>
                <w:rFonts w:ascii="Times New Roman" w:hAnsi="Times New Roman" w:cs="Times New Roman"/>
                <w:sz w:val="24"/>
                <w:szCs w:val="24"/>
              </w:rPr>
              <w:t>.</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sign up with relevant matric number, name, email and password.</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sign in.</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log in using matric number and password.</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log out from the system.</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log out from the session.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FR4</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change their profile details.</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change profile details such as password, email, name and matric number (if there is no duplicate).</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provide error recognition message.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generate error message when one of the log in, log out, and sign up process encounters error.</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FR6 </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book a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must be able to view availability of ride and book it. </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cancel a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remove the booking from the ride list.</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launch the driving mode of the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start the tracking and monitoring features of the application.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end the driving mode of the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end the tracking and monitoring session.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launch emergency contact.</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get in touch with administration team in case any emergency happens.</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FR10</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view the location of vehicle.</w:t>
            </w:r>
          </w:p>
        </w:tc>
        <w:tc>
          <w:tcPr>
            <w:tcW w:w="4101" w:type="dxa"/>
          </w:tcPr>
          <w:p w:rsid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User must be able to see the current whereabouts of the vehicle to decide on booking.</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generate error message.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recognize faulty process throughout the launching of application.</w:t>
            </w:r>
          </w:p>
        </w:tc>
      </w:tr>
    </w:tbl>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3.5.2 Non-Functional Requirement</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 non-functional requirement of a system will define what a system will do, but not the way the system will do it. Several parameters such as system performance </w:t>
      </w:r>
      <w:r>
        <w:rPr>
          <w:rFonts w:ascii="Times New Roman" w:hAnsi="Times New Roman" w:cs="Times New Roman"/>
          <w:sz w:val="24"/>
          <w:szCs w:val="24"/>
        </w:rPr>
        <w:lastRenderedPageBreak/>
        <w:t xml:space="preserve">requirement, design constraint and software quality attributes are one of the example of non-functional requirement. </w:t>
      </w:r>
    </w:p>
    <w:p w:rsidR="00614049" w:rsidRDefault="00614049" w:rsidP="00614049">
      <w:pPr>
        <w:spacing w:line="360" w:lineRule="auto"/>
        <w:ind w:left="720" w:firstLine="720"/>
        <w:jc w:val="both"/>
        <w:rPr>
          <w:rFonts w:ascii="Times New Roman" w:hAnsi="Times New Roman" w:cs="Times New Roman"/>
          <w:sz w:val="24"/>
          <w:szCs w:val="24"/>
        </w:rPr>
      </w:pPr>
      <w:r w:rsidRPr="00614049">
        <w:rPr>
          <w:rFonts w:ascii="Times New Roman" w:hAnsi="Times New Roman" w:cs="Times New Roman"/>
          <w:sz w:val="24"/>
          <w:szCs w:val="24"/>
        </w:rPr>
        <w:t>The system’s related non-functional requirements are given below:</w:t>
      </w:r>
    </w:p>
    <w:p w:rsidR="00614049" w:rsidRDefault="00614049" w:rsidP="00614049">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Table 3.5.2.1: Non-Functional Requirements.</w:t>
      </w:r>
    </w:p>
    <w:tbl>
      <w:tblPr>
        <w:tblStyle w:val="TableGrid"/>
        <w:tblW w:w="8866" w:type="dxa"/>
        <w:tblInd w:w="720" w:type="dxa"/>
        <w:tblLook w:val="04A0" w:firstRow="1" w:lastRow="0" w:firstColumn="1" w:lastColumn="0" w:noHBand="0" w:noVBand="1"/>
      </w:tblPr>
      <w:tblGrid>
        <w:gridCol w:w="805"/>
        <w:gridCol w:w="3960"/>
        <w:gridCol w:w="4101"/>
      </w:tblGrid>
      <w:tr w:rsidR="00614049" w:rsidRPr="00614049" w:rsidTr="00A105BC">
        <w:tc>
          <w:tcPr>
            <w:tcW w:w="805"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ID</w:t>
            </w:r>
          </w:p>
        </w:tc>
        <w:tc>
          <w:tcPr>
            <w:tcW w:w="3960"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Description</w:t>
            </w:r>
          </w:p>
        </w:tc>
        <w:tc>
          <w:tcPr>
            <w:tcW w:w="4101"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Explanation</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3960"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graphic user interface should be user friendly, and maintain a style for all screens.</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buttons, menus and layout should maintain the same design for all screens so that user will not be confuse with different design of buttons.</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3960"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Notification message should be display clear and concise to the user.</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System will display message in pop up window in informing user.</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3960"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must not be affected by bugs, and will inform user on wrong steps taken using the application.</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checked in possible of bugs, and only be released when no harmful bugs are found.</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3960"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will have fast response time.</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provide operation and react to instruction very fast. </w:t>
            </w:r>
          </w:p>
        </w:tc>
      </w:tr>
    </w:tbl>
    <w:p w:rsidR="00614049" w:rsidRPr="00614049" w:rsidRDefault="00614049" w:rsidP="00614049">
      <w:pPr>
        <w:spacing w:line="360" w:lineRule="auto"/>
        <w:ind w:left="720" w:firstLine="720"/>
        <w:jc w:val="both"/>
        <w:rPr>
          <w:rFonts w:ascii="Times New Roman" w:hAnsi="Times New Roman" w:cs="Times New Roman"/>
          <w:sz w:val="24"/>
          <w:szCs w:val="24"/>
        </w:rPr>
      </w:pPr>
    </w:p>
    <w:p w:rsidR="00D143EB" w:rsidRDefault="00D143EB"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0320DD" w:rsidRDefault="000320DD" w:rsidP="00F81661">
      <w:pPr>
        <w:spacing w:line="360" w:lineRule="auto"/>
        <w:jc w:val="both"/>
        <w:rPr>
          <w:rFonts w:ascii="Times New Roman" w:hAnsi="Times New Roman" w:cs="Times New Roman"/>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p>
    <w:p w:rsidR="00A3656E" w:rsidRDefault="00A3656E">
      <w:pPr>
        <w:rPr>
          <w:rFonts w:ascii="Times New Roman" w:hAnsi="Times New Roman" w:cs="Times New Roman"/>
          <w:b/>
          <w:sz w:val="24"/>
          <w:szCs w:val="24"/>
        </w:rPr>
      </w:pPr>
      <w:bookmarkStart w:id="0" w:name="_GoBack"/>
      <w:bookmarkEnd w:id="0"/>
    </w:p>
    <w:p w:rsidR="00BE070C" w:rsidRPr="00D143EB"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lastRenderedPageBreak/>
        <w:t>REFERENCES</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[1] F.R. Amirul, The Taxi Service </w:t>
      </w:r>
      <w:r w:rsidR="00E264C4">
        <w:rPr>
          <w:rFonts w:ascii="Times New Roman" w:hAnsi="Times New Roman" w:cs="Times New Roman"/>
          <w:sz w:val="24"/>
          <w:szCs w:val="24"/>
        </w:rPr>
        <w:t xml:space="preserve">Review Malaysia Context, </w:t>
      </w:r>
      <w:r w:rsidRPr="00F81661">
        <w:rPr>
          <w:rFonts w:ascii="Times New Roman" w:hAnsi="Times New Roman" w:cs="Times New Roman"/>
          <w:sz w:val="24"/>
          <w:szCs w:val="24"/>
        </w:rPr>
        <w:t>Mediterranean Journal of Social Sciences,</w:t>
      </w:r>
      <w:r w:rsidR="00A30476">
        <w:rPr>
          <w:rFonts w:ascii="Times New Roman" w:hAnsi="Times New Roman" w:cs="Times New Roman"/>
          <w:sz w:val="24"/>
          <w:szCs w:val="24"/>
        </w:rPr>
        <w:t xml:space="preserve"> Vol 7 No 4,pp 559 - 563,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[2] D. Ulloa et al.,Mining Social Media for Open Innovation in Transportation Systems, 2016 Institute of Electrical and Electronics Engineers 19th International Conference on Intelligent Transportat</w:t>
      </w:r>
      <w:r w:rsidR="00A30476">
        <w:rPr>
          <w:rFonts w:ascii="Times New Roman" w:hAnsi="Times New Roman" w:cs="Times New Roman"/>
          <w:sz w:val="24"/>
          <w:szCs w:val="24"/>
        </w:rPr>
        <w:t>ion Systems, pp 169- 174,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[3] </w:t>
      </w:r>
      <w:r w:rsidR="00FF13FE" w:rsidRPr="00FF13FE">
        <w:rPr>
          <w:rFonts w:ascii="Times New Roman" w:hAnsi="Times New Roman" w:cs="Times New Roman"/>
          <w:sz w:val="24"/>
          <w:szCs w:val="24"/>
        </w:rPr>
        <w:t>C. MacDonald, Uber Is Built on Trust, Institute of Electrical and Electronics Engineers Technology and Society Magazine June 2016, pp 38 – 39, 2016.</w:t>
      </w:r>
      <w:r w:rsidR="00A30476">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[4] </w:t>
      </w:r>
      <w:r w:rsidR="00FF13FE" w:rsidRPr="00FF13FE">
        <w:rPr>
          <w:rFonts w:ascii="Times New Roman" w:hAnsi="Times New Roman" w:cs="Times New Roman"/>
          <w:sz w:val="24"/>
          <w:szCs w:val="24"/>
        </w:rPr>
        <w:t>P. W. H. Jamilah, Analysis on Effects of Brand Community on Brand Loyalty in the Social Media: A Case Study of An Online Transportation (UBER), International Conference on Advanced Computer Science and Information Systems 2016, pp 239- 244,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[5] </w:t>
      </w:r>
      <w:r w:rsidR="00FF13FE" w:rsidRPr="00FF13FE">
        <w:rPr>
          <w:rFonts w:ascii="Times New Roman" w:hAnsi="Times New Roman" w:cs="Times New Roman"/>
          <w:sz w:val="24"/>
          <w:szCs w:val="24"/>
        </w:rPr>
        <w:t>S. Shaheen, S. Guzman, and H. Zhang, Bikesharing in Europe, the Americas, and Asia: past, present, and future, Transportation Research Record: Journal of the Transportation Research Board, pp. 159-167, 2010.</w:t>
      </w:r>
    </w:p>
    <w:p w:rsidR="00BE070C" w:rsidRPr="00F81661" w:rsidRDefault="00874085"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FF13FE" w:rsidRPr="00FF13FE">
        <w:rPr>
          <w:rFonts w:ascii="Times New Roman" w:hAnsi="Times New Roman" w:cs="Times New Roman"/>
          <w:sz w:val="24"/>
          <w:szCs w:val="24"/>
        </w:rPr>
        <w:t>M. Ricci, Bike Sharing- A Review Of Evidence On Impacts And Processes Of Implementation And Operation, Research in Transportation Business and Management 15, p28-38, 2015.</w:t>
      </w:r>
    </w:p>
    <w:p w:rsidR="005F3741" w:rsidRDefault="00FF13F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FF13FE">
        <w:rPr>
          <w:rFonts w:ascii="Times New Roman" w:hAnsi="Times New Roman" w:cs="Times New Roman"/>
          <w:sz w:val="24"/>
          <w:szCs w:val="24"/>
        </w:rPr>
        <w:t>S.M. Salaken et al. Forecasting Bike Sharing Demand Using Fuzzy Inference Mechanism. Springer International Publishing Switzerland 2015, the 22nd International Conference on Neural Information Processing, Part III, Lecture Note in Computer Science 9491, pp. 567–574, 2015.</w:t>
      </w:r>
    </w:p>
    <w:p w:rsidR="001B039E" w:rsidRDefault="001B039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FF13FE" w:rsidRPr="00FF13FE">
        <w:rPr>
          <w:rFonts w:ascii="Times New Roman" w:hAnsi="Times New Roman" w:cs="Times New Roman"/>
          <w:sz w:val="24"/>
          <w:szCs w:val="24"/>
        </w:rPr>
        <w:t>S. Pulugurta, M. Errampalli and K.Ravinder, Prediction of Future Trips Using Fuzzy Logic Based Trip Generation Model, Transport Planning Division, CSIR-Central Road Research Institute, 2012.</w:t>
      </w:r>
    </w:p>
    <w:p w:rsidR="001B039E" w:rsidRDefault="00251724"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FF13FE" w:rsidRPr="00FF13FE">
        <w:rPr>
          <w:rFonts w:ascii="Times New Roman" w:hAnsi="Times New Roman" w:cs="Times New Roman"/>
          <w:sz w:val="24"/>
          <w:szCs w:val="24"/>
        </w:rPr>
        <w:t>A. B. Alvarez et al., Passenger´s flow for a Train’s Coach and Dwelling Time Using Fuzzy Logic, 2014 International Work Conference on Bio-inspired Intelligence, pp 30 – 36, 2014.</w:t>
      </w:r>
    </w:p>
    <w:p w:rsidR="00A7467E" w:rsidRDefault="00A7467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FF13FE" w:rsidRPr="00FF13FE">
        <w:rPr>
          <w:rFonts w:ascii="Times New Roman" w:hAnsi="Times New Roman" w:cs="Times New Roman"/>
          <w:sz w:val="24"/>
          <w:szCs w:val="24"/>
        </w:rPr>
        <w:t>A. Berbey, R. Galan, J. D. Sanz Bobi and R. Caballero, A Fuzzy Logic Approach To Modelling The Passengers’ Flow And Dwelling Time, Wessex Institute of Technology Transactions on The Built Environment, Vol 128, pp 359-369, 2012.</w:t>
      </w:r>
    </w:p>
    <w:p w:rsidR="00A7467E" w:rsidRDefault="00A7467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00FF13FE" w:rsidRPr="00FF13FE">
        <w:rPr>
          <w:rFonts w:ascii="Times New Roman" w:hAnsi="Times New Roman" w:cs="Times New Roman"/>
          <w:sz w:val="24"/>
          <w:szCs w:val="24"/>
        </w:rPr>
        <w:t>N. Jian et al., Simulation Optimization for A Large-Scale Bike-Sharing System, Proceedings of the 2016 Winter Simulation Conference, pp 602 – 613, 2016.</w:t>
      </w:r>
    </w:p>
    <w:p w:rsidR="001F12D2" w:rsidRDefault="00353253"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FF13FE" w:rsidRPr="00FF13FE">
        <w:rPr>
          <w:rFonts w:ascii="Times New Roman" w:hAnsi="Times New Roman" w:cs="Times New Roman"/>
          <w:sz w:val="24"/>
          <w:szCs w:val="24"/>
        </w:rPr>
        <w:t>O. O’Brien, J. Cheshire and M. Batty, Mining Bicycle Sharing data for Generating Insights into Sustainable Transport Systems, Journal of Transport Geography 34, pp 262 – 273, 2014.</w:t>
      </w:r>
    </w:p>
    <w:p w:rsidR="00FF13FE" w:rsidRP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FF13FE">
        <w:rPr>
          <w:rFonts w:ascii="Times New Roman" w:hAnsi="Times New Roman" w:cs="Times New Roman"/>
          <w:sz w:val="24"/>
          <w:szCs w:val="24"/>
        </w:rPr>
        <w:t>] Z. Li et al., Large-Scale Trip Planning for Bike-Sharing Systems, 2017 Institute of Electrical and Electronics Engineers 14th International Conference on Mobile Ad Hoc and Sensor Systems, pp 328 – 332, 2017</w:t>
      </w:r>
    </w:p>
    <w:p w:rsidR="001F12D2" w:rsidRDefault="00FF13FE"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Pr="00FF13FE">
        <w:rPr>
          <w:rFonts w:ascii="Times New Roman" w:hAnsi="Times New Roman" w:cs="Times New Roman"/>
          <w:sz w:val="24"/>
          <w:szCs w:val="24"/>
        </w:rPr>
        <w:t>] H. Xu and J. Ying, An Improved GRASP for the Bike-Sharing Rebalancing Problem, 2017 International Conference on Smart Grid and Electrical Automation, pp 324 -328, 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FF13FE" w:rsidRPr="00FF13FE">
        <w:rPr>
          <w:rFonts w:ascii="Times New Roman" w:hAnsi="Times New Roman" w:cs="Times New Roman"/>
          <w:sz w:val="24"/>
          <w:szCs w:val="24"/>
        </w:rPr>
        <w:t>Toyota Auto Body Japan, Corporate Social Responsibility Report 2013, http://www.toyota-body.co.jp/english/csr/2013.html, last accessed 27/12/2017.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FF13FE" w:rsidRPr="00FF13FE">
        <w:rPr>
          <w:rFonts w:ascii="Times New Roman" w:hAnsi="Times New Roman" w:cs="Times New Roman"/>
          <w:sz w:val="24"/>
          <w:szCs w:val="24"/>
        </w:rPr>
        <w:t>R. Kodama et al., COMS-VR: Mobile Virtual Reality Entertainment System  using Electric Car and Head-Mounted Display, 2017 Institute of Electrical and Electronics Engineers Symposium on 3D User Interfaces, pp 130-133, 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00FF13FE" w:rsidRPr="00FF13FE">
        <w:rPr>
          <w:rFonts w:ascii="Times New Roman" w:hAnsi="Times New Roman" w:cs="Times New Roman"/>
          <w:sz w:val="24"/>
          <w:szCs w:val="24"/>
        </w:rPr>
        <w:t>N. Wu et al., Vehicle to vehicle communication and platooning for SEV COMS By Wireless Sensor Network, Society of Instrument and Control Engineers Annual Conference 2014, pp 566- 571, 2014.</w:t>
      </w:r>
    </w:p>
    <w:p w:rsidR="001F12D2" w:rsidRDefault="00A37187"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007E7A51" w:rsidRPr="007E7A51">
        <w:rPr>
          <w:rFonts w:ascii="Times New Roman" w:hAnsi="Times New Roman" w:cs="Times New Roman"/>
          <w:sz w:val="24"/>
          <w:szCs w:val="24"/>
        </w:rPr>
        <w:t>N. Wu et al., Automatic Driving System by Small Electric Vehicle for elderly person, Society of Instrument and Control Engineers Annual Conference 2012, PP.232-235, 2012.</w:t>
      </w:r>
    </w:p>
    <w:p w:rsidR="00A37187" w:rsidRDefault="00A37187"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7E7A51" w:rsidRPr="007E7A51">
        <w:rPr>
          <w:rFonts w:ascii="Times New Roman" w:hAnsi="Times New Roman" w:cs="Times New Roman"/>
          <w:sz w:val="24"/>
          <w:szCs w:val="24"/>
        </w:rPr>
        <w:t>G. A. Hill, P. T. Blythe and V. Suresh, Tracking and Managing Real World Electric Vehicle Power Usage And Supply, 9th The Institution of Engineering and Technology Data Fusion &amp; Target Tracking Conference 2012: Algorithms &amp; Applications, pp 15- 21, 2012</w:t>
      </w:r>
      <w:r w:rsidR="007E7A51">
        <w:rPr>
          <w:rFonts w:ascii="Times New Roman" w:hAnsi="Times New Roman" w:cs="Times New Roman"/>
          <w:sz w:val="24"/>
          <w:szCs w:val="24"/>
        </w:rPr>
        <w:t>.</w:t>
      </w:r>
    </w:p>
    <w:p w:rsidR="00A92B1D" w:rsidRDefault="00A92B1D"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007E7A51" w:rsidRPr="007E7A51">
        <w:rPr>
          <w:rFonts w:ascii="Times New Roman" w:hAnsi="Times New Roman" w:cs="Times New Roman"/>
          <w:sz w:val="24"/>
          <w:szCs w:val="24"/>
        </w:rPr>
        <w:t>C. Walls, Get Started with Android, https://www.ecnmag.com/article/2011/07/get-started-android, last accessed: 27/12/2017.</w:t>
      </w:r>
    </w:p>
    <w:p w:rsidR="00A92B1D" w:rsidRDefault="00A92B1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7E7A51" w:rsidRPr="007E7A51">
        <w:rPr>
          <w:rFonts w:ascii="Times New Roman" w:hAnsi="Times New Roman" w:cs="Times New Roman"/>
          <w:sz w:val="24"/>
          <w:szCs w:val="24"/>
        </w:rPr>
        <w:t>M. Cleron, Android Announces Support for Kotlin, https://android-developers.googleblog.com/2017/05/android-announces-support-for-kotlin.html, last accesed: 27/12/2017.</w:t>
      </w:r>
    </w:p>
    <w:p w:rsidR="007B639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7E7A51" w:rsidRPr="007E7A51">
        <w:rPr>
          <w:rFonts w:ascii="Times New Roman" w:hAnsi="Times New Roman" w:cs="Times New Roman"/>
          <w:sz w:val="24"/>
          <w:szCs w:val="24"/>
        </w:rPr>
        <w:t>M. R. A. Fuad and M. Drieberg, Remote Vehicle Tracking System using GSM Modem and Google Map, 2013 Institute of Electrical and Electronics Engineers Conference on Sustainable Utilization and Development in Engineering and Technology, pp 15- 19, 2013.</w:t>
      </w:r>
    </w:p>
    <w:p w:rsidR="007B639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7E7A51" w:rsidRPr="007E7A51">
        <w:rPr>
          <w:rFonts w:ascii="Times New Roman" w:hAnsi="Times New Roman" w:cs="Times New Roman"/>
          <w:sz w:val="24"/>
          <w:szCs w:val="24"/>
        </w:rPr>
        <w:t>R. Kulandaivell, P. Ponmalar, B. Geetha and G. Saranya, GPS and GSM based Vehicle Tracing and Employee Security System, International Journal of Communications and Engineering, vol.  pp. 69-74, Mar. 2012.</w:t>
      </w:r>
    </w:p>
    <w:p w:rsidR="00FF13FE" w:rsidRP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Pr="00FF13FE">
        <w:rPr>
          <w:rFonts w:ascii="Times New Roman" w:hAnsi="Times New Roman" w:cs="Times New Roman"/>
          <w:sz w:val="24"/>
          <w:szCs w:val="24"/>
        </w:rPr>
        <w:t xml:space="preserve">] </w:t>
      </w:r>
      <w:r w:rsidR="007E7A51" w:rsidRPr="007E7A51">
        <w:rPr>
          <w:rFonts w:ascii="Times New Roman" w:hAnsi="Times New Roman" w:cs="Times New Roman"/>
          <w:sz w:val="24"/>
          <w:szCs w:val="24"/>
        </w:rPr>
        <w:t>Adnan I. Yaqzan, Issam W. Damaj, and Rached N. Zantout “GPS-based Vehicle Tracking System-on-Chip” Proceedings of the World Congress on Engineering   2008 Vol I WCE 2008, July 2 - 4, 2008.</w:t>
      </w:r>
    </w:p>
    <w:p w:rsid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FF13FE">
        <w:rPr>
          <w:rFonts w:ascii="Times New Roman" w:hAnsi="Times New Roman" w:cs="Times New Roman"/>
          <w:sz w:val="24"/>
          <w:szCs w:val="24"/>
        </w:rPr>
        <w:t xml:space="preserve">] </w:t>
      </w:r>
      <w:r w:rsidR="007E7A51" w:rsidRPr="007E7A51">
        <w:rPr>
          <w:rFonts w:ascii="Times New Roman" w:hAnsi="Times New Roman" w:cs="Times New Roman"/>
          <w:sz w:val="24"/>
          <w:szCs w:val="24"/>
        </w:rPr>
        <w:t>M. N. Z. Juhari and H. Mansor, IIUM Bus On Campus Monitoring System, 2016 International Conference on Computer &amp; Communication Engineering, pp 138- 143, 2016.</w:t>
      </w:r>
    </w:p>
    <w:p w:rsidR="007B639D" w:rsidRPr="00A92B1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92B1D" w:rsidRPr="00A92B1D" w:rsidRDefault="00A92B1D" w:rsidP="00A92B1D">
      <w:pPr>
        <w:spacing w:line="360" w:lineRule="auto"/>
        <w:jc w:val="both"/>
        <w:rPr>
          <w:rFonts w:ascii="Times New Roman" w:hAnsi="Times New Roman" w:cs="Times New Roman"/>
          <w:sz w:val="24"/>
          <w:szCs w:val="24"/>
        </w:rPr>
      </w:pPr>
      <w:r w:rsidRPr="00A92B1D">
        <w:rPr>
          <w:rFonts w:ascii="Times New Roman" w:hAnsi="Times New Roman" w:cs="Times New Roman"/>
          <w:sz w:val="24"/>
          <w:szCs w:val="24"/>
        </w:rPr>
        <w:t xml:space="preserve"> </w:t>
      </w:r>
    </w:p>
    <w:p w:rsidR="00A92B1D" w:rsidRDefault="00A92B1D" w:rsidP="00353253">
      <w:pPr>
        <w:spacing w:line="360" w:lineRule="auto"/>
        <w:jc w:val="both"/>
        <w:rPr>
          <w:rFonts w:ascii="Times New Roman" w:hAnsi="Times New Roman" w:cs="Times New Roman"/>
          <w:sz w:val="24"/>
          <w:szCs w:val="24"/>
        </w:rPr>
      </w:pPr>
    </w:p>
    <w:p w:rsidR="00A37187" w:rsidRDefault="00A37187" w:rsidP="00353253">
      <w:pPr>
        <w:spacing w:line="360" w:lineRule="auto"/>
        <w:jc w:val="both"/>
        <w:rPr>
          <w:rFonts w:ascii="Times New Roman" w:hAnsi="Times New Roman" w:cs="Times New Roman"/>
          <w:sz w:val="24"/>
          <w:szCs w:val="24"/>
        </w:rPr>
      </w:pPr>
    </w:p>
    <w:p w:rsidR="001F12D2" w:rsidRDefault="001F12D2" w:rsidP="00353253">
      <w:pPr>
        <w:spacing w:line="360" w:lineRule="auto"/>
        <w:jc w:val="both"/>
        <w:rPr>
          <w:rFonts w:ascii="Times New Roman" w:hAnsi="Times New Roman" w:cs="Times New Roman"/>
          <w:sz w:val="24"/>
          <w:szCs w:val="24"/>
        </w:rPr>
      </w:pPr>
    </w:p>
    <w:p w:rsidR="00353253" w:rsidRDefault="00353253" w:rsidP="00F81661">
      <w:pPr>
        <w:spacing w:line="360" w:lineRule="auto"/>
        <w:jc w:val="both"/>
        <w:rPr>
          <w:rFonts w:ascii="Times New Roman" w:hAnsi="Times New Roman" w:cs="Times New Roman"/>
          <w:sz w:val="24"/>
          <w:szCs w:val="24"/>
        </w:rPr>
      </w:pPr>
    </w:p>
    <w:p w:rsidR="00A7467E" w:rsidRDefault="00A7467E"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880D8E" w:rsidRPr="00D55D2B" w:rsidRDefault="009A170A" w:rsidP="00D55D2B">
      <w:pPr>
        <w:spacing w:line="360" w:lineRule="auto"/>
        <w:jc w:val="center"/>
        <w:rPr>
          <w:rFonts w:ascii="Times New Roman" w:hAnsi="Times New Roman" w:cs="Times New Roman"/>
          <w:b/>
          <w:sz w:val="24"/>
          <w:szCs w:val="24"/>
        </w:rPr>
      </w:pPr>
      <w:r w:rsidRPr="009A170A">
        <w:rPr>
          <w:rFonts w:ascii="Times New Roman" w:hAnsi="Times New Roman" w:cs="Times New Roman"/>
          <w:b/>
          <w:sz w:val="24"/>
          <w:szCs w:val="24"/>
        </w:rPr>
        <w:lastRenderedPageBreak/>
        <w:t>APPENDICES</w:t>
      </w:r>
    </w:p>
    <w:p w:rsidR="00840AB9" w:rsidRDefault="00880D8E" w:rsidP="00F81661">
      <w:pPr>
        <w:spacing w:line="360" w:lineRule="auto"/>
        <w:jc w:val="both"/>
        <w:rPr>
          <w:rFonts w:ascii="Times New Roman" w:hAnsi="Times New Roman" w:cs="Times New Roman"/>
          <w:sz w:val="24"/>
          <w:szCs w:val="24"/>
        </w:rPr>
      </w:pPr>
      <w:r>
        <w:rPr>
          <w:noProof/>
        </w:rPr>
        <w:drawing>
          <wp:inline distT="0" distB="0" distL="0" distR="0">
            <wp:extent cx="5943600" cy="4508212"/>
            <wp:effectExtent l="0" t="0" r="0" b="6985"/>
            <wp:docPr id="6" name="Picture 6" descr="https://lh6.googleusercontent.com/FMgyzOfqu4ruMqwJz1TCu8GKtPnivgLuP_C4h4cHVBCrMgO3xlO4UOmOrhqvGIkAe6XOnC8XCTcLeQEbC0lfjW5whYaMVCciFTMwnxWwLTKaVfQN34BYU7oivZNJFXAeIe8h3VxW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FMgyzOfqu4ruMqwJz1TCu8GKtPnivgLuP_C4h4cHVBCrMgO3xlO4UOmOrhqvGIkAe6XOnC8XCTcLeQEbC0lfjW5whYaMVCciFTMwnxWwLTKaVfQN34BYU7oivZNJFXAeIe8h3VxWB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8212"/>
                    </a:xfrm>
                    <a:prstGeom prst="rect">
                      <a:avLst/>
                    </a:prstGeom>
                    <a:noFill/>
                    <a:ln>
                      <a:noFill/>
                    </a:ln>
                  </pic:spPr>
                </pic:pic>
              </a:graphicData>
            </a:graphic>
          </wp:inline>
        </w:drawing>
      </w:r>
    </w:p>
    <w:p w:rsidR="00840AB9" w:rsidRDefault="00840AB9">
      <w:pPr>
        <w:rPr>
          <w:rFonts w:ascii="Times New Roman" w:hAnsi="Times New Roman" w:cs="Times New Roman"/>
          <w:sz w:val="24"/>
          <w:szCs w:val="24"/>
        </w:rPr>
      </w:pPr>
      <w:r>
        <w:rPr>
          <w:rFonts w:ascii="Times New Roman" w:hAnsi="Times New Roman" w:cs="Times New Roman"/>
          <w:sz w:val="24"/>
          <w:szCs w:val="24"/>
        </w:rPr>
        <w:br w:type="page"/>
      </w:r>
    </w:p>
    <w:p w:rsidR="00840AB9" w:rsidRDefault="00840AB9" w:rsidP="00A30476">
      <w:pPr>
        <w:spacing w:line="360" w:lineRule="auto"/>
        <w:jc w:val="center"/>
        <w:rPr>
          <w:rFonts w:ascii="Times New Roman" w:hAnsi="Times New Roman" w:cs="Times New Roman"/>
          <w:sz w:val="24"/>
          <w:szCs w:val="24"/>
        </w:rPr>
      </w:pPr>
      <w:r>
        <w:rPr>
          <w:noProof/>
        </w:rPr>
        <w:lastRenderedPageBreak/>
        <w:drawing>
          <wp:inline distT="0" distB="0" distL="0" distR="0">
            <wp:extent cx="3792596" cy="2782087"/>
            <wp:effectExtent l="0" t="0" r="0" b="0"/>
            <wp:docPr id="10" name="Picture 10" descr="https://lh3.googleusercontent.com/QcfBEamtKQwDBee2AQZRgkmex4HKs0IPU1psA2fqNrOnBHrBFx_6ZiRwdVFUPovH22_WslXBxoWE_v6qhpVhKc_cbd07WrOo0Fb_bVh5MAyVwvqH9zRAHpQfA2wRT_1YRDSt7jwkR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cfBEamtKQwDBee2AQZRgkmex4HKs0IPU1psA2fqNrOnBHrBFx_6ZiRwdVFUPovH22_WslXBxoWE_v6qhpVhKc_cbd07WrOo0Fb_bVh5MAyVwvqH9zRAHpQfA2wRT_1YRDSt7jwkRO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874" cy="2790360"/>
                    </a:xfrm>
                    <a:prstGeom prst="rect">
                      <a:avLst/>
                    </a:prstGeom>
                    <a:noFill/>
                    <a:ln>
                      <a:noFill/>
                    </a:ln>
                  </pic:spPr>
                </pic:pic>
              </a:graphicData>
            </a:graphic>
          </wp:inline>
        </w:drawing>
      </w:r>
    </w:p>
    <w:p w:rsidR="00840AB9" w:rsidRDefault="00840AB9">
      <w:pPr>
        <w:rPr>
          <w:rFonts w:ascii="Times New Roman" w:hAnsi="Times New Roman" w:cs="Times New Roman"/>
          <w:sz w:val="24"/>
          <w:szCs w:val="24"/>
        </w:rPr>
      </w:pPr>
      <w:r>
        <w:rPr>
          <w:rFonts w:ascii="Times New Roman" w:hAnsi="Times New Roman" w:cs="Times New Roman"/>
          <w:sz w:val="24"/>
          <w:szCs w:val="24"/>
        </w:rPr>
        <w:br w:type="page"/>
      </w:r>
    </w:p>
    <w:p w:rsidR="00880D8E" w:rsidRPr="00F81661" w:rsidRDefault="00840AB9" w:rsidP="00F81661">
      <w:pPr>
        <w:spacing w:line="360" w:lineRule="auto"/>
        <w:jc w:val="both"/>
        <w:rPr>
          <w:rFonts w:ascii="Times New Roman" w:hAnsi="Times New Roman" w:cs="Times New Roman"/>
          <w:sz w:val="24"/>
          <w:szCs w:val="24"/>
        </w:rPr>
      </w:pPr>
      <w:r>
        <w:rPr>
          <w:noProof/>
        </w:rPr>
        <w:lastRenderedPageBreak/>
        <w:drawing>
          <wp:inline distT="0" distB="0" distL="0" distR="0">
            <wp:extent cx="5943600" cy="4072635"/>
            <wp:effectExtent l="0" t="0" r="0" b="4445"/>
            <wp:docPr id="11" name="Picture 11" descr="https://lh4.googleusercontent.com/TnjH-VAc5PJrzbM-jAG4g_ZVegzXtkojqm8k1uHewasP_IzcaUyJW8I2hzj6iLXjSaz_FNWAtFDT_F_uuwIfspRj-Eq6HD3M9GU7SfUvGpAoRY7Kka8Ie2U6TohFwSb9CtUOeD_WK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njH-VAc5PJrzbM-jAG4g_ZVegzXtkojqm8k1uHewasP_IzcaUyJW8I2hzj6iLXjSaz_FNWAtFDT_F_uuwIfspRj-Eq6HD3M9GU7SfUvGpAoRY7Kka8Ie2U6TohFwSb9CtUOeD_WKL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2635"/>
                    </a:xfrm>
                    <a:prstGeom prst="rect">
                      <a:avLst/>
                    </a:prstGeom>
                    <a:noFill/>
                    <a:ln>
                      <a:noFill/>
                    </a:ln>
                  </pic:spPr>
                </pic:pic>
              </a:graphicData>
            </a:graphic>
          </wp:inline>
        </w:drawing>
      </w:r>
    </w:p>
    <w:sectPr w:rsidR="00880D8E" w:rsidRPr="00F81661" w:rsidSect="00D143E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75F" w:rsidRDefault="0097375F" w:rsidP="00F81661">
      <w:pPr>
        <w:spacing w:after="0" w:line="240" w:lineRule="auto"/>
      </w:pPr>
      <w:r>
        <w:separator/>
      </w:r>
    </w:p>
  </w:endnote>
  <w:endnote w:type="continuationSeparator" w:id="0">
    <w:p w:rsidR="0097375F" w:rsidRDefault="0097375F" w:rsidP="00F8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835285"/>
      <w:docPartObj>
        <w:docPartGallery w:val="Page Numbers (Bottom of Page)"/>
        <w:docPartUnique/>
      </w:docPartObj>
    </w:sdtPr>
    <w:sdtEndPr>
      <w:rPr>
        <w:noProof/>
      </w:rPr>
    </w:sdtEndPr>
    <w:sdtContent>
      <w:p w:rsidR="001F12D2" w:rsidRDefault="001F12D2">
        <w:pPr>
          <w:pStyle w:val="Footer"/>
          <w:jc w:val="right"/>
        </w:pPr>
        <w:r>
          <w:fldChar w:fldCharType="begin"/>
        </w:r>
        <w:r>
          <w:instrText xml:space="preserve"> PAGE   \* MERGEFORMAT </w:instrText>
        </w:r>
        <w:r>
          <w:fldChar w:fldCharType="separate"/>
        </w:r>
        <w:r w:rsidR="00A3656E">
          <w:rPr>
            <w:noProof/>
          </w:rPr>
          <w:t>29</w:t>
        </w:r>
        <w:r>
          <w:rPr>
            <w:noProof/>
          </w:rPr>
          <w:fldChar w:fldCharType="end"/>
        </w:r>
      </w:p>
    </w:sdtContent>
  </w:sdt>
  <w:p w:rsidR="001F12D2" w:rsidRDefault="001F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75F" w:rsidRDefault="0097375F" w:rsidP="00F81661">
      <w:pPr>
        <w:spacing w:after="0" w:line="240" w:lineRule="auto"/>
      </w:pPr>
      <w:r>
        <w:separator/>
      </w:r>
    </w:p>
  </w:footnote>
  <w:footnote w:type="continuationSeparator" w:id="0">
    <w:p w:rsidR="0097375F" w:rsidRDefault="0097375F" w:rsidP="00F81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2365"/>
    <w:multiLevelType w:val="hybridMultilevel"/>
    <w:tmpl w:val="5164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260EA"/>
    <w:multiLevelType w:val="multilevel"/>
    <w:tmpl w:val="06DEAF36"/>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58492F6E"/>
    <w:multiLevelType w:val="hybridMultilevel"/>
    <w:tmpl w:val="715E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0C"/>
    <w:rsid w:val="000320DD"/>
    <w:rsid w:val="000F6F26"/>
    <w:rsid w:val="00180BBA"/>
    <w:rsid w:val="00192477"/>
    <w:rsid w:val="001B039E"/>
    <w:rsid w:val="001C1733"/>
    <w:rsid w:val="001F12D2"/>
    <w:rsid w:val="002131DB"/>
    <w:rsid w:val="00251724"/>
    <w:rsid w:val="00273809"/>
    <w:rsid w:val="002B470F"/>
    <w:rsid w:val="00353253"/>
    <w:rsid w:val="00421B90"/>
    <w:rsid w:val="004F2D80"/>
    <w:rsid w:val="00542EA9"/>
    <w:rsid w:val="005437C0"/>
    <w:rsid w:val="00560D19"/>
    <w:rsid w:val="005F3741"/>
    <w:rsid w:val="00614049"/>
    <w:rsid w:val="00693852"/>
    <w:rsid w:val="00760C84"/>
    <w:rsid w:val="00770CB7"/>
    <w:rsid w:val="007B639D"/>
    <w:rsid w:val="007E30A8"/>
    <w:rsid w:val="007E7A51"/>
    <w:rsid w:val="00840AB9"/>
    <w:rsid w:val="00874085"/>
    <w:rsid w:val="00880CE0"/>
    <w:rsid w:val="00880D8E"/>
    <w:rsid w:val="008A14EC"/>
    <w:rsid w:val="008D4C2B"/>
    <w:rsid w:val="00922EA7"/>
    <w:rsid w:val="00927CF4"/>
    <w:rsid w:val="0097375F"/>
    <w:rsid w:val="0098367C"/>
    <w:rsid w:val="009A170A"/>
    <w:rsid w:val="009C36D4"/>
    <w:rsid w:val="009C7C8B"/>
    <w:rsid w:val="00A30476"/>
    <w:rsid w:val="00A3656E"/>
    <w:rsid w:val="00A36BBA"/>
    <w:rsid w:val="00A37187"/>
    <w:rsid w:val="00A41284"/>
    <w:rsid w:val="00A7467E"/>
    <w:rsid w:val="00A92B1D"/>
    <w:rsid w:val="00AF65E7"/>
    <w:rsid w:val="00BE070C"/>
    <w:rsid w:val="00C127AE"/>
    <w:rsid w:val="00C61109"/>
    <w:rsid w:val="00D143EB"/>
    <w:rsid w:val="00D55D2B"/>
    <w:rsid w:val="00E264C4"/>
    <w:rsid w:val="00EB02F7"/>
    <w:rsid w:val="00F8155D"/>
    <w:rsid w:val="00F81661"/>
    <w:rsid w:val="00F972D9"/>
    <w:rsid w:val="00FC10EF"/>
    <w:rsid w:val="00FD74BE"/>
    <w:rsid w:val="00FF1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2173-2698-46D7-A3EC-86D24D52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6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1661"/>
  </w:style>
  <w:style w:type="paragraph" w:styleId="Footer">
    <w:name w:val="footer"/>
    <w:basedOn w:val="Normal"/>
    <w:link w:val="FooterChar"/>
    <w:uiPriority w:val="99"/>
    <w:unhideWhenUsed/>
    <w:rsid w:val="00F816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1661"/>
  </w:style>
  <w:style w:type="table" w:styleId="TableGrid">
    <w:name w:val="Table Grid"/>
    <w:basedOn w:val="TableNormal"/>
    <w:uiPriority w:val="39"/>
    <w:rsid w:val="001C1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C1733"/>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4EC"/>
    <w:pPr>
      <w:ind w:left="720"/>
      <w:contextualSpacing/>
    </w:pPr>
  </w:style>
  <w:style w:type="character" w:styleId="Hyperlink">
    <w:name w:val="Hyperlink"/>
    <w:basedOn w:val="DefaultParagraphFont"/>
    <w:uiPriority w:val="99"/>
    <w:unhideWhenUsed/>
    <w:rsid w:val="001B0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0049">
      <w:bodyDiv w:val="1"/>
      <w:marLeft w:val="0"/>
      <w:marRight w:val="0"/>
      <w:marTop w:val="0"/>
      <w:marBottom w:val="0"/>
      <w:divBdr>
        <w:top w:val="none" w:sz="0" w:space="0" w:color="auto"/>
        <w:left w:val="none" w:sz="0" w:space="0" w:color="auto"/>
        <w:bottom w:val="none" w:sz="0" w:space="0" w:color="auto"/>
        <w:right w:val="none" w:sz="0" w:space="0" w:color="auto"/>
      </w:divBdr>
    </w:div>
    <w:div w:id="18694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13005-350C-4853-8C0A-EC466A1F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6263</Words>
  <Characters>35704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hong yee</dc:creator>
  <cp:keywords/>
  <dc:description/>
  <cp:lastModifiedBy>choo hong yee</cp:lastModifiedBy>
  <cp:revision>4</cp:revision>
  <cp:lastPrinted>2017-12-28T23:13:00Z</cp:lastPrinted>
  <dcterms:created xsi:type="dcterms:W3CDTF">2018-04-12T16:43:00Z</dcterms:created>
  <dcterms:modified xsi:type="dcterms:W3CDTF">2018-04-12T17:25:00Z</dcterms:modified>
</cp:coreProperties>
</file>